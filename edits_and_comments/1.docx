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
        <w:rPr>
          <w:del w:id="3" w:author="Kirsten Tambling" w:date="2022-08-08T13:37:00Z"/>
        </w:rPr>
      </w:pPr>
      <w:del w:id="0" w:author="Kirsten Tambling" w:date="2022-08-08T13:36:00Z">
        <w:r>
          <w:rPr/>
          <w:delText xml:space="preserve">    </w:delText>
        </w:r>
      </w:del>
      <w:r>
        <w:rPr/>
        <w:t xml:space="preserve">I wrote my first ever computer program in Pascal about 8 years ago. As </w:t>
      </w:r>
      <w:del w:id="1" w:author="Kirsten Tambling" w:date="2022-08-08T13:36:00Z">
        <w:r>
          <w:rPr/>
          <w:delText xml:space="preserve">for </w:delText>
        </w:r>
      </w:del>
      <w:ins w:id="2" w:author="Kirsten Tambling" w:date="2022-08-08T13:36:00Z">
        <w:r>
          <w:rPr/>
          <w:t xml:space="preserve">with </w:t>
        </w:r>
      </w:ins>
    </w:p>
    <w:p>
      <w:pPr>
        <w:pStyle w:val="Body"/>
        <w:rPr>
          <w:del w:id="6" w:author="Kirsten Tambling" w:date="2022-08-08T13:37:00Z"/>
        </w:rPr>
      </w:pPr>
      <w:del w:id="4" w:author="Kirsten Tambling" w:date="2022-08-08T13:36:00Z">
        <w:r>
          <w:rPr/>
          <w:delText xml:space="preserve">the </w:delText>
        </w:r>
      </w:del>
      <w:r>
        <w:rPr/>
        <w:t>most programmers, a simple "Hello, World!" opened up a whole new world of</w:t>
      </w:r>
      <w:ins w:id="5" w:author="Kirsten Tambling" w:date="2022-08-08T13:37:00Z">
        <w:r>
          <w:rPr/>
          <w:t xml:space="preserve"> </w:t>
        </w:r>
      </w:ins>
    </w:p>
    <w:p>
      <w:pPr>
        <w:pStyle w:val="Body"/>
        <w:rPr>
          <w:del w:id="9" w:author="Kirsten Tambling" w:date="2022-08-08T13:37:00Z"/>
        </w:rPr>
      </w:pPr>
      <w:r>
        <w:rPr/>
        <w:t xml:space="preserve">possibilities. In a few months I coded a </w:t>
      </w:r>
      <w:del w:id="7" w:author="Kirsten Tambling" w:date="2022-08-08T13:37:00Z">
        <w:r>
          <w:rPr/>
          <w:delText>m</w:delText>
        </w:r>
      </w:del>
      <w:ins w:id="8" w:author="Kirsten Tambling" w:date="2022-08-08T13:37:00Z">
        <w:r>
          <w:rPr/>
          <w:t>m</w:t>
        </w:r>
      </w:ins>
      <w:r>
        <w:rPr/>
        <w:t xml:space="preserve">ore advanced version of the arcade </w:t>
      </w:r>
    </w:p>
    <w:p>
      <w:pPr>
        <w:pStyle w:val="Body"/>
        <w:rPr>
          <w:del w:id="13" w:author="Kirsten Tambling" w:date="2022-08-08T13:37:00Z"/>
        </w:rPr>
      </w:pPr>
      <w:del w:id="10" w:author="Kirsten Tambling" w:date="2022-08-08T13:36:00Z">
        <w:r>
          <w:rPr/>
          <w:delText xml:space="preserve">called </w:delText>
        </w:r>
      </w:del>
      <w:ins w:id="11" w:author="Kirsten Tambling" w:date="2022-08-08T13:36:00Z">
        <w:r>
          <w:rPr/>
          <w:t xml:space="preserve">game </w:t>
        </w:r>
      </w:ins>
      <w:r>
        <w:rPr/>
        <w:t xml:space="preserve">Space Invaders with an adjustable shooting angle and </w:t>
      </w:r>
      <w:del w:id="12" w:author="Kirsten Tambling" w:date="2022-08-08T13:37:00Z">
        <w:r>
          <w:rPr/>
          <w:delText xml:space="preserve">a few </w:delText>
        </w:r>
      </w:del>
      <w:r>
        <w:rPr/>
        <w:t xml:space="preserve">other </w:t>
      </w:r>
    </w:p>
    <w:p>
      <w:pPr>
        <w:pStyle w:val="Body"/>
        <w:rPr>
          <w:del w:id="16" w:author="Kirsten Tambling" w:date="2022-08-08T13:37:00Z"/>
        </w:rPr>
      </w:pPr>
      <w:r>
        <w:rPr/>
        <w:t>additional features</w:t>
      </w:r>
      <w:del w:id="14" w:author="Kirsten Tambling" w:date="2022-08-08T13:37:00Z">
        <w:r>
          <w:rPr/>
          <w:delText>,</w:delText>
        </w:r>
      </w:del>
      <w:r>
        <w:rPr/>
        <w:t xml:space="preserve"> which made both me and the 70</w:t>
      </w:r>
      <w:del w:id="15" w:author="Kirsten Tambling" w:date="2022-08-08T13:36:00Z">
        <w:r>
          <w:rPr/>
          <w:delText>'</w:delText>
        </w:r>
      </w:del>
      <w:r>
        <w:rPr/>
        <w:t xml:space="preserve">s proud. </w:t>
      </w:r>
    </w:p>
    <w:p>
      <w:pPr>
        <w:pStyle w:val="Body"/>
        <w:rPr>
          <w:del w:id="18" w:author="Kirsten Tambling" w:date="2022-08-08T13:37:00Z"/>
        </w:rPr>
      </w:pPr>
      <w:del w:id="17" w:author="Kirsten Tambling" w:date="2022-08-08T13:37:00Z">
        <w:r>
          <w:rPr/>
        </w:r>
      </w:del>
    </w:p>
    <w:p>
      <w:pPr>
        <w:pStyle w:val="Body"/>
        <w:rPr>
          <w:del w:id="21" w:author="Kirsten Tambling" w:date="2022-08-08T13:37:00Z"/>
        </w:rPr>
      </w:pPr>
      <w:del w:id="19" w:author="Kirsten Tambling" w:date="2022-08-08T13:36:00Z">
        <w:r>
          <w:rPr/>
          <w:delText xml:space="preserve">    </w:delText>
        </w:r>
      </w:del>
      <w:r>
        <w:rPr/>
        <w:t xml:space="preserve">After that I </w:t>
      </w:r>
      <w:del w:id="20" w:author="Kirsten Tambling" w:date="2022-08-08T13:36:00Z">
        <w:r>
          <w:rPr/>
          <w:delText xml:space="preserve">have </w:delText>
        </w:r>
      </w:del>
      <w:r>
        <w:rPr/>
        <w:t xml:space="preserve">never stopped experimenting with the languages: from </w:t>
      </w:r>
    </w:p>
    <w:p>
      <w:pPr>
        <w:pStyle w:val="Body"/>
        <w:rPr>
          <w:del w:id="22" w:author="Kirsten Tambling" w:date="2022-08-08T13:37:00Z"/>
        </w:rPr>
      </w:pPr>
      <w:r>
        <w:rPr/>
        <w:t>back-end to front-end, from useful to esoteric, from feature-rich and</w:t>
      </w:r>
    </w:p>
    <w:p>
      <w:pPr>
        <w:pStyle w:val="Body"/>
        <w:rPr>
          <w:del w:id="27" w:author="Kirsten Tambling" w:date="2022-08-08T13:37:00Z"/>
        </w:rPr>
      </w:pPr>
      <w:ins w:id="23" w:author="Kirsten Tambling" w:date="2022-08-08T13:37:00Z">
        <w:r>
          <w:rPr/>
          <w:t xml:space="preserve"> </w:t>
        </w:r>
      </w:ins>
      <w:r>
        <w:rPr/>
        <w:t>high-level to the ones close to the machine code</w:t>
      </w:r>
      <w:del w:id="24" w:author="Kirsten Tambling" w:date="2022-08-08T13:37:00Z">
        <w:r>
          <w:rPr/>
          <w:delText>..</w:delText>
        </w:r>
      </w:del>
      <w:r>
        <w:rPr/>
        <w:t xml:space="preserve">. The </w:t>
      </w:r>
      <w:del w:id="25" w:author="Kirsten Tambling" w:date="2022-08-08T13:37:00Z">
        <w:r>
          <w:rPr/>
          <w:delText xml:space="preserve">sheer </w:delText>
        </w:r>
      </w:del>
      <w:r>
        <w:rPr/>
        <w:t>thrill and</w:t>
      </w:r>
      <w:ins w:id="26" w:author="Kirsten Tambling" w:date="2022-08-08T13:37:00Z">
        <w:r>
          <w:rPr/>
          <w:t xml:space="preserve"> </w:t>
        </w:r>
      </w:ins>
    </w:p>
    <w:p>
      <w:pPr>
        <w:pStyle w:val="Body"/>
        <w:rPr>
          <w:del w:id="29" w:author="Kirsten Tambling" w:date="2022-08-08T13:37:00Z"/>
        </w:rPr>
      </w:pPr>
      <w:r>
        <w:rPr/>
        <w:t>excitement, which always accompanied the influx of new information and</w:t>
      </w:r>
      <w:ins w:id="28" w:author="Kirsten Tambling" w:date="2022-08-08T13:37:00Z">
        <w:r>
          <w:rPr/>
          <w:t xml:space="preserve"> </w:t>
        </w:r>
      </w:ins>
    </w:p>
    <w:p>
      <w:pPr>
        <w:pStyle w:val="Body"/>
        <w:rPr/>
      </w:pPr>
      <w:r>
        <w:rPr/>
        <w:t xml:space="preserve">challenges, have kept pushing me </w:t>
      </w:r>
      <w:del w:id="30" w:author="Kirsten Tambling" w:date="2022-08-08T13:37:00Z">
        <w:r>
          <w:rPr/>
          <w:delText xml:space="preserve">for </w:delText>
        </w:r>
      </w:del>
      <w:ins w:id="31" w:author="Kirsten Tambling" w:date="2022-08-08T13:37:00Z">
        <w:r>
          <w:rPr/>
          <w:t xml:space="preserve">to </w:t>
        </w:r>
      </w:ins>
      <w:r>
        <w:rPr/>
        <w:t>improve</w:t>
      </w:r>
      <w:del w:id="32" w:author="Kirsten Tambling" w:date="2022-08-08T13:37:00Z">
        <w:r>
          <w:rPr/>
          <w:delText>m</w:delText>
        </w:r>
      </w:del>
      <w:del w:id="33" w:author="Kirsten Tambling" w:date="2022-08-08T13:38:00Z">
        <w:r>
          <w:rPr/>
          <w:delText>ent</w:delText>
        </w:r>
      </w:del>
      <w:r>
        <w:rPr/>
        <w:t xml:space="preserve"> throughout </w:t>
      </w:r>
      <w:del w:id="34" w:author="Kirsten Tambling" w:date="2022-08-08T13:37:00Z">
        <w:r>
          <w:rPr/>
          <w:delText xml:space="preserve">all </w:delText>
        </w:r>
      </w:del>
      <w:r>
        <w:rPr/>
        <w:t>the</w:t>
      </w:r>
      <w:del w:id="35" w:author="Kirsten Tambling" w:date="2022-08-08T13:37:00Z">
        <w:r>
          <w:rPr/>
          <w:delText>se</w:delText>
        </w:r>
      </w:del>
      <w:ins w:id="36" w:author="Kirsten Tambling" w:date="2022-08-08T13:37:00Z">
        <w:r>
          <w:rPr/>
          <w:t xml:space="preserve"> intervening</w:t>
        </w:r>
      </w:ins>
      <w:r>
        <w:rPr/>
        <w:t xml:space="preserve"> </w:t>
      </w:r>
      <w:commentRangeStart w:id="0"/>
      <w:r>
        <w:rPr/>
        <w:t>years</w:t>
      </w:r>
      <w:r>
        <w:rPr/>
      </w:r>
      <w:commentRangeEnd w:id="0"/>
      <w:r>
        <w:commentReference w:id="0"/>
      </w:r>
      <w:r>
        <w:rPr/>
        <w:t xml:space="preserve">. </w:t>
      </w:r>
    </w:p>
    <w:p>
      <w:pPr>
        <w:pStyle w:val="Body"/>
        <w:rPr/>
      </w:pPr>
      <w:r>
        <w:rPr/>
      </w:r>
    </w:p>
    <w:p>
      <w:pPr>
        <w:pStyle w:val="Body"/>
        <w:rPr>
          <w:del w:id="47" w:author="Kirsten Tambling" w:date="2022-08-08T13:38:00Z"/>
        </w:rPr>
      </w:pPr>
      <w:ins w:id="37" w:author="Kirsten Tambling" w:date="2022-08-08T13:38:00Z">
        <w:r>
          <w:rPr/>
          <w:t>S</w:t>
        </w:r>
      </w:ins>
      <w:del w:id="38" w:author="Kirsten Tambling" w:date="2022-08-08T13:38:00Z">
        <w:r>
          <w:rPr/>
          <w:delText xml:space="preserve">    I st</w:delText>
        </w:r>
      </w:del>
      <w:ins w:id="39" w:author="Kirsten Tambling" w:date="2022-08-08T13:38:00Z">
        <w:r>
          <w:rPr/>
          <w:t>t</w:t>
        </w:r>
      </w:ins>
      <w:r>
        <w:rPr/>
        <w:t>ud</w:t>
      </w:r>
      <w:ins w:id="40" w:author="Kirsten Tambling" w:date="2022-08-08T13:38:00Z">
        <w:r>
          <w:rPr/>
          <w:t>ying</w:t>
        </w:r>
      </w:ins>
      <w:del w:id="41" w:author="Kirsten Tambling" w:date="2022-08-08T13:38:00Z">
        <w:r>
          <w:rPr/>
          <w:delText>ied</w:delText>
        </w:r>
      </w:del>
      <w:r>
        <w:rPr/>
        <w:t xml:space="preserve"> in </w:t>
      </w:r>
      <w:del w:id="42" w:author="Kirsten Tambling" w:date="2022-08-08T13:38:00Z">
        <w:r>
          <w:rPr/>
          <w:delText>one of the best high schools in</w:delText>
        </w:r>
      </w:del>
      <w:ins w:id="43" w:author="Kirsten Tambling" w:date="2022-08-08T13:38:00Z">
        <w:r>
          <w:rPr/>
          <w:t xml:space="preserve">a school </w:t>
        </w:r>
      </w:ins>
      <w:del w:id="44" w:author="Kirsten Tambling" w:date="2022-08-08T13:38:00Z">
        <w:r>
          <w:rPr/>
          <w:delText xml:space="preserve"> the country </w:delText>
        </w:r>
      </w:del>
      <w:r>
        <w:rPr/>
        <w:t xml:space="preserve">that </w:t>
      </w:r>
      <w:del w:id="45" w:author="Kirsten Tambling" w:date="2022-08-08T13:38:00Z">
        <w:r>
          <w:rPr/>
          <w:delText>specialises</w:delText>
        </w:r>
      </w:del>
      <w:ins w:id="46" w:author="Kirsten Tambling" w:date="2022-08-08T13:38:00Z">
        <w:r>
          <w:rPr/>
          <w:t xml:space="preserve">specializes </w:t>
        </w:r>
      </w:ins>
    </w:p>
    <w:p>
      <w:pPr>
        <w:pStyle w:val="Body"/>
        <w:pPrChange w:id="0" w:author="Kirsten Tambling" w:date="2022-08-08T13:39:00Z">
          <w:pPr>
            <w:pStyle w:val="Body"/>
          </w:pPr>
        </w:pPrChange>
        <w:rPr>
          <w:del w:id="59" w:author="Kirsten Tambling" w:date="2022-08-08T13:39:00Z"/>
        </w:rPr>
      </w:pPr>
      <w:r>
        <w:rPr/>
        <w:t xml:space="preserve">in </w:t>
      </w:r>
      <w:ins w:id="48" w:author="Kirsten Tambling" w:date="2022-08-08T13:38:00Z">
        <w:r>
          <w:rPr/>
          <w:t>M</w:t>
        </w:r>
      </w:ins>
      <w:del w:id="49" w:author="Kirsten Tambling" w:date="2022-08-08T13:38:00Z">
        <w:r>
          <w:rPr/>
          <w:delText>m</w:delText>
        </w:r>
      </w:del>
      <w:r>
        <w:rPr/>
        <w:t xml:space="preserve">aths and </w:t>
      </w:r>
      <w:ins w:id="50" w:author="Kirsten Tambling" w:date="2022-08-08T13:38:00Z">
        <w:r>
          <w:rPr/>
          <w:t>C</w:t>
        </w:r>
      </w:ins>
      <w:del w:id="51" w:author="Kirsten Tambling" w:date="2022-08-08T13:38:00Z">
        <w:r>
          <w:rPr/>
          <w:delText>c</w:delText>
        </w:r>
      </w:del>
      <w:r>
        <w:rPr/>
        <w:t xml:space="preserve">omputer </w:t>
      </w:r>
      <w:ins w:id="52" w:author="Kirsten Tambling" w:date="2022-08-08T13:38:00Z">
        <w:r>
          <w:rPr/>
          <w:t>S</w:t>
        </w:r>
      </w:ins>
      <w:del w:id="53" w:author="Kirsten Tambling" w:date="2022-08-08T13:38:00Z">
        <w:r>
          <w:rPr/>
          <w:delText>s</w:delText>
        </w:r>
      </w:del>
      <w:r>
        <w:rPr/>
        <w:t>cience</w:t>
      </w:r>
      <w:ins w:id="54" w:author="Kirsten Tambling" w:date="2022-08-08T13:38:00Z">
        <w:r>
          <w:rPr/>
          <w:t xml:space="preserve">, I </w:t>
        </w:r>
      </w:ins>
      <w:ins w:id="55" w:author="Kirsten Tambling" w:date="2022-08-08T13:39:00Z">
        <w:r>
          <w:rPr/>
          <w:t>was able to cover</w:t>
        </w:r>
      </w:ins>
      <w:ins w:id="56" w:author="Kirsten Tambling" w:date="2022-08-08T13:39:00Z">
        <w:commentRangeStart w:id="1"/>
        <w:r>
          <w:rPr/>
          <w:t>…</w:t>
        </w:r>
      </w:ins>
      <w:ins w:id="57" w:author="Kirsten Tambling" w:date="2022-08-08T13:38:00Z">
        <w:r>
          <w:rPr/>
          <w:t xml:space="preserve"> </w:t>
        </w:r>
      </w:ins>
      <w:r>
        <w:rPr/>
      </w:r>
      <w:commentRangeEnd w:id="1"/>
      <w:r>
        <w:commentReference w:id="1"/>
      </w:r>
      <w:r>
        <w:rPr/>
        <w:t xml:space="preserve">. </w:t>
      </w:r>
      <w:del w:id="58" w:author="Kirsten Tambling" w:date="2022-08-08T13:39:00Z">
        <w:r>
          <w:rPr/>
          <w:delText>During a 4 year period we covered a lot of</w:delText>
        </w:r>
      </w:del>
    </w:p>
    <w:p>
      <w:pPr>
        <w:pStyle w:val="Body"/>
        <w:pPrChange w:id="0" w:author="Kirsten Tambling" w:date="2022-08-08T13:39:00Z">
          <w:pPr>
            <w:pStyle w:val="Body"/>
          </w:pPr>
        </w:pPrChange>
        <w:rPr>
          <w:del w:id="60" w:author="Kirsten Tambling" w:date="2022-08-08T13:39:00Z"/>
        </w:rPr>
      </w:pPr>
      <w:r>
        <w:rPr/>
        <w:t>complex topics, some of which are usually studied in the second and the</w:t>
      </w:r>
    </w:p>
    <w:p>
      <w:pPr>
        <w:pStyle w:val="Body"/>
        <w:pPrChange w:id="0" w:author="Kirsten Tambling" w:date="2022-08-08T13:40:00Z">
          <w:pPr>
            <w:pStyle w:val="Body"/>
          </w:pPr>
        </w:pPrChange>
        <w:rPr>
          <w:del w:id="63" w:author="Kirsten Tambling" w:date="2022-08-08T13:40:00Z"/>
        </w:rPr>
      </w:pPr>
      <w:del w:id="61" w:author="Kirsten Tambling" w:date="2022-08-08T13:39:00Z">
        <w:r>
          <w:rPr/>
          <w:delText xml:space="preserve">following years of university. Case in point, whilst </w:delText>
        </w:r>
      </w:del>
      <w:r>
        <w:rPr/>
        <w:t xml:space="preserve">programming in C </w:t>
      </w:r>
      <w:del w:id="62" w:author="Kirsten Tambling" w:date="2022-08-08T13:40:00Z">
        <w:r>
          <w:rPr/>
          <w:delText>we have</w:delText>
        </w:r>
      </w:del>
    </w:p>
    <w:p>
      <w:pPr>
        <w:pStyle w:val="Body"/>
        <w:pPrChange w:id="0" w:author="Kirsten Tambling" w:date="2022-08-08T13:40:00Z">
          <w:pPr>
            <w:pStyle w:val="Body"/>
          </w:pPr>
        </w:pPrChange>
        <w:rPr>
          <w:del w:id="74" w:author="Kirsten Tambling" w:date="2022-08-08T13:40:00Z"/>
        </w:rPr>
      </w:pPr>
      <w:del w:id="64" w:author="Kirsten Tambling" w:date="2022-08-08T13:40:00Z">
        <w:r>
          <w:rPr/>
          <w:delText xml:space="preserve">done: </w:delText>
        </w:r>
      </w:del>
      <w:r>
        <w:rPr/>
        <w:t>AVL trees, Huffman coding</w:t>
      </w:r>
      <w:ins w:id="65" w:author="Kirsten Tambling" w:date="2022-08-08T13:40:00Z">
        <w:r>
          <w:rPr/>
          <w:t xml:space="preserve"> and </w:t>
        </w:r>
      </w:ins>
      <w:del w:id="66" w:author="Kirsten Tambling" w:date="2022-08-08T13:40:00Z">
        <w:r>
          <w:rPr/>
          <w:delText xml:space="preserve">, </w:delText>
        </w:r>
      </w:del>
      <w:r>
        <w:rPr/>
        <w:t>OpenGL rendering</w:t>
      </w:r>
      <w:ins w:id="67" w:author="Kirsten Tambling" w:date="2022-08-08T13:40:00Z">
        <w:r>
          <w:rPr/>
          <w:t xml:space="preserve">, among </w:t>
        </w:r>
      </w:ins>
      <w:ins w:id="68" w:author="Kirsten Tambling" w:date="2022-08-08T13:40:00Z">
        <w:commentRangeStart w:id="2"/>
        <w:r>
          <w:rPr/>
          <w:t>others</w:t>
        </w:r>
      </w:ins>
      <w:r>
        <w:rPr/>
      </w:r>
      <w:del w:id="69" w:author="Kirsten Tambling" w:date="2022-08-08T13:40:00Z">
        <w:commentRangeEnd w:id="2"/>
        <w:r>
          <w:commentReference w:id="2"/>
        </w:r>
        <w:r>
          <w:rPr/>
          <w:delText xml:space="preserve"> and much more. Si</w:delText>
        </w:r>
      </w:del>
      <w:ins w:id="70" w:author="Kirsten Tambling" w:date="2022-08-08T13:40:00Z">
        <w:r>
          <w:rPr/>
          <w:t xml:space="preserve">. My experience learning </w:t>
        </w:r>
      </w:ins>
      <w:del w:id="71" w:author="Kirsten Tambling" w:date="2022-08-08T13:40:00Z">
        <w:r>
          <w:rPr/>
          <w:delText xml:space="preserve">nce </w:delText>
        </w:r>
      </w:del>
      <w:r>
        <w:rPr/>
        <w:t xml:space="preserve">C </w:t>
      </w:r>
      <w:ins w:id="72" w:author="Kirsten Tambling" w:date="2022-08-08T13:40:00Z">
        <w:r>
          <w:rPr/>
          <w:t>has made it much easier for me to pick up</w:t>
        </w:r>
      </w:ins>
      <w:del w:id="73" w:author="Kirsten Tambling" w:date="2022-08-08T13:40:00Z">
        <w:r>
          <w:rPr/>
          <w:delText>is</w:delText>
        </w:r>
      </w:del>
    </w:p>
    <w:p>
      <w:pPr>
        <w:pStyle w:val="Body"/>
        <w:pPrChange w:id="0" w:author="Kirsten Tambling" w:date="2022-08-08T13:40:00Z">
          <w:pPr>
            <w:pStyle w:val="Body"/>
          </w:pPr>
        </w:pPrChange>
        <w:rPr>
          <w:del w:id="76" w:author="Kirsten Tambling" w:date="2022-08-08T13:40:00Z"/>
        </w:rPr>
      </w:pPr>
      <w:del w:id="75" w:author="Kirsten Tambling" w:date="2022-08-08T13:40:00Z">
        <w:r>
          <w:rPr/>
          <w:delText>considered a relatively hard to learn programming language and the</w:delText>
        </w:r>
      </w:del>
    </w:p>
    <w:p>
      <w:pPr>
        <w:pStyle w:val="Body"/>
        <w:pPrChange w:id="0" w:author="Kirsten Tambling" w:date="2022-08-08T13:40:00Z">
          <w:pPr>
            <w:pStyle w:val="Body"/>
          </w:pPr>
        </w:pPrChange>
        <w:rPr>
          <w:del w:id="82" w:author="Kirsten Tambling" w:date="2022-08-08T13:40:00Z"/>
        </w:rPr>
      </w:pPr>
      <w:r>
        <w:rPr/>
        <w:t xml:space="preserve">aforementioned tasks were quite complicated, learning </w:t>
      </w:r>
      <w:ins w:id="77" w:author="Kirsten Tambling" w:date="2022-08-08T13:40:00Z">
        <w:r>
          <w:rPr/>
          <w:t>n</w:t>
        </w:r>
      </w:ins>
      <w:del w:id="78" w:author="Kirsten Tambling" w:date="2022-08-08T13:40:00Z">
        <w:r>
          <w:rPr/>
          <w:delText>N</w:delText>
        </w:r>
      </w:del>
      <w:r>
        <w:rPr/>
        <w:t>ew</w:t>
      </w:r>
      <w:ins w:id="79" w:author="Kirsten Tambling" w:date="2022-08-08T13:40:00Z">
        <w:r>
          <w:rPr/>
          <w:t xml:space="preserve"> programming</w:t>
        </w:r>
      </w:ins>
      <w:r>
        <w:rPr/>
        <w:t xml:space="preserve"> languages</w:t>
      </w:r>
      <w:ins w:id="80" w:author="Kirsten Tambling" w:date="2022-08-08T13:40:00Z">
        <w:r>
          <w:rPr/>
          <w:t xml:space="preserve">. </w:t>
        </w:r>
      </w:ins>
      <w:del w:id="81" w:author="Kirsten Tambling" w:date="2022-08-08T13:40:00Z">
        <w:r>
          <w:rPr/>
          <w:delText xml:space="preserve"> had become</w:delText>
        </w:r>
      </w:del>
    </w:p>
    <w:p>
      <w:pPr>
        <w:pStyle w:val="Body"/>
        <w:rPr/>
      </w:pPr>
      <w:del w:id="83" w:author="Kirsten Tambling" w:date="2022-08-08T13:40:00Z">
        <w:r>
          <w:rPr/>
          <w:delText>a piece of cake.</w:delText>
        </w:r>
      </w:del>
    </w:p>
    <w:p>
      <w:pPr>
        <w:pStyle w:val="Body"/>
        <w:rPr/>
      </w:pPr>
      <w:r>
        <w:rPr/>
      </w:r>
    </w:p>
    <w:p>
      <w:pPr>
        <w:pStyle w:val="Body"/>
        <w:rPr>
          <w:del w:id="91" w:author="Kirsten Tambling" w:date="2022-08-08T13:43:00Z"/>
        </w:rPr>
      </w:pPr>
      <w:del w:id="84" w:author="Kirsten Tambling" w:date="2022-08-08T13:42:00Z">
        <w:r>
          <w:rPr/>
          <w:delText xml:space="preserve">    </w:delText>
        </w:r>
      </w:del>
      <w:del w:id="85" w:author="Kirsten Tambling" w:date="2022-08-08T13:44:00Z">
        <w:r>
          <w:rPr/>
          <w:delText>A few years ago I started to be</w:delText>
        </w:r>
      </w:del>
      <w:ins w:id="86" w:author="Kirsten Tambling" w:date="2022-08-08T13:44:00Z">
        <w:r>
          <w:rPr/>
          <w:t>I recently became</w:t>
        </w:r>
      </w:ins>
      <w:r>
        <w:rPr/>
        <w:t xml:space="preserve"> more </w:t>
      </w:r>
      <w:del w:id="87" w:author="Kirsten Tambling" w:date="2022-08-08T13:44:00Z">
        <w:r>
          <w:rPr/>
          <w:delText xml:space="preserve">and more </w:delText>
        </w:r>
      </w:del>
      <w:r>
        <w:rPr/>
        <w:t xml:space="preserve">aware </w:t>
      </w:r>
      <w:del w:id="88" w:author="Kirsten Tambling" w:date="2022-08-08T13:44:00Z">
        <w:r>
          <w:rPr/>
          <w:delText xml:space="preserve">about </w:delText>
        </w:r>
      </w:del>
      <w:ins w:id="89" w:author="Kirsten Tambling" w:date="2022-08-08T13:44:00Z">
        <w:r>
          <w:rPr/>
          <w:t xml:space="preserve">of </w:t>
        </w:r>
      </w:ins>
      <w:r>
        <w:rPr/>
        <w:t>the flip side of</w:t>
      </w:r>
      <w:ins w:id="90" w:author="Kirsten Tambling" w:date="2022-08-08T13:43:00Z">
        <w:r>
          <w:rPr/>
          <w:t xml:space="preserve"> </w:t>
        </w:r>
      </w:ins>
    </w:p>
    <w:p>
      <w:pPr>
        <w:pStyle w:val="Body"/>
        <w:rPr>
          <w:del w:id="95" w:author="Kirsten Tambling" w:date="2022-08-08T13:43:00Z"/>
        </w:rPr>
      </w:pPr>
      <w:r>
        <w:rPr/>
        <w:t xml:space="preserve">the unprecedented convenience of </w:t>
      </w:r>
      <w:del w:id="92" w:author="Kirsten Tambling" w:date="2022-08-08T13:44:00Z">
        <w:r>
          <w:rPr/>
          <w:delText xml:space="preserve">the </w:delText>
        </w:r>
      </w:del>
      <w:r>
        <w:rPr/>
        <w:t xml:space="preserve">modern world digital </w:t>
      </w:r>
      <w:commentRangeStart w:id="3"/>
      <w:r>
        <w:rPr/>
        <w:t>technology</w:t>
      </w:r>
      <w:r>
        <w:rPr/>
      </w:r>
      <w:ins w:id="93" w:author="Kirsten Tambling" w:date="2022-08-08T13:44:00Z">
        <w:commentRangeEnd w:id="3"/>
        <w:r>
          <w:commentReference w:id="3"/>
        </w:r>
        <w:r>
          <w:rPr/>
          <w:t xml:space="preserve"> - </w:t>
        </w:r>
      </w:ins>
      <w:del w:id="94" w:author="Kirsten Tambling" w:date="2022-08-08T13:44:00Z">
        <w:r>
          <w:rPr/>
          <w:delText>, that is</w:delText>
        </w:r>
      </w:del>
    </w:p>
    <w:p>
      <w:pPr>
        <w:pStyle w:val="Body"/>
        <w:rPr>
          <w:del w:id="97" w:author="Kirsten Tambling" w:date="2022-08-08T13:43:00Z"/>
        </w:rPr>
      </w:pPr>
      <w:r>
        <w:rPr/>
        <w:t>the business model of the big tech companies based on collection of personal</w:t>
      </w:r>
      <w:ins w:id="96" w:author="Kirsten Tambling" w:date="2022-08-08T13:43:00Z">
        <w:r>
          <w:rPr/>
          <w:t xml:space="preserve"> </w:t>
        </w:r>
      </w:ins>
    </w:p>
    <w:p>
      <w:pPr>
        <w:pStyle w:val="Body"/>
        <w:rPr>
          <w:del w:id="99" w:author="Kirsten Tambling" w:date="2022-08-08T13:43:00Z"/>
        </w:rPr>
      </w:pPr>
      <w:r>
        <w:rPr/>
        <w:t>data for improving their eerily addictive algorithms and later sale to</w:t>
      </w:r>
      <w:ins w:id="98" w:author="Kirsten Tambling" w:date="2022-08-08T13:43:00Z">
        <w:r>
          <w:rPr/>
          <w:t xml:space="preserve"> </w:t>
        </w:r>
      </w:ins>
    </w:p>
    <w:p>
      <w:pPr>
        <w:pStyle w:val="Body"/>
        <w:rPr>
          <w:del w:id="101" w:author="Kirsten Tambling" w:date="2022-08-08T13:43:00Z"/>
        </w:rPr>
      </w:pPr>
      <w:r>
        <w:rPr/>
        <w:t>advertisers. I could not stay indifferent to such an invasion of personal</w:t>
      </w:r>
      <w:ins w:id="100" w:author="Kirsten Tambling" w:date="2022-08-08T13:43:00Z">
        <w:r>
          <w:rPr/>
          <w:t xml:space="preserve"> </w:t>
        </w:r>
      </w:ins>
    </w:p>
    <w:p>
      <w:pPr>
        <w:pStyle w:val="Body"/>
        <w:pPrChange w:id="0" w:author="Kirsten Tambling" w:date="2022-08-08T13:46:00Z">
          <w:pPr>
            <w:pStyle w:val="Body"/>
          </w:pPr>
        </w:pPrChange>
        <w:rPr>
          <w:del w:id="106" w:author="Kirsten Tambling" w:date="2022-08-08T13:43:00Z"/>
        </w:rPr>
      </w:pPr>
      <w:r>
        <w:rPr/>
        <w:t xml:space="preserve">privacy for long, so I started to research. After </w:t>
      </w:r>
      <w:ins w:id="102" w:author="Kirsten Tambling" w:date="2022-08-08T13:46:00Z">
        <w:r>
          <w:rPr/>
          <w:t xml:space="preserve">extensive </w:t>
        </w:r>
      </w:ins>
      <w:del w:id="103" w:author="Kirsten Tambling" w:date="2022-08-08T13:46:00Z">
        <w:r>
          <w:rPr/>
          <w:delText xml:space="preserve">finding </w:delText>
        </w:r>
      </w:del>
      <w:ins w:id="104" w:author="Kirsten Tambling" w:date="2022-08-08T13:46:00Z">
        <w:r>
          <w:rPr/>
          <w:t xml:space="preserve">research, </w:t>
        </w:r>
      </w:ins>
      <w:del w:id="105" w:author="Kirsten Tambling" w:date="2022-08-08T13:46:00Z">
        <w:r>
          <w:rPr/>
          <w:delText>out a lot of great</w:delText>
        </w:r>
      </w:del>
    </w:p>
    <w:p>
      <w:pPr>
        <w:pStyle w:val="Body"/>
        <w:pPrChange w:id="0" w:author="Kirsten Tambling" w:date="2022-08-08T13:46:00Z">
          <w:pPr>
            <w:pStyle w:val="Body"/>
          </w:pPr>
        </w:pPrChange>
        <w:rPr>
          <w:del w:id="108" w:author="Kirsten Tambling" w:date="2022-08-08T13:43:00Z"/>
        </w:rPr>
      </w:pPr>
      <w:del w:id="107" w:author="Kirsten Tambling" w:date="2022-08-08T13:46:00Z">
        <w:r>
          <w:rPr/>
          <w:delText>alternatives and driven by a yet unbeknownst [Is it possible to be driven by</w:delText>
        </w:r>
      </w:del>
    </w:p>
    <w:p>
      <w:pPr>
        <w:pStyle w:val="Body"/>
        <w:pPrChange w:id="0" w:author="Kirsten Tambling" w:date="2022-08-08T13:46:00Z">
          <w:pPr>
            <w:pStyle w:val="Body"/>
          </w:pPr>
        </w:pPrChange>
        <w:rPr>
          <w:del w:id="111" w:author="Kirsten Tambling" w:date="2022-08-08T13:43:00Z"/>
        </w:rPr>
      </w:pPr>
      <w:del w:id="109" w:author="Kirsten Tambling" w:date="2022-08-08T13:46:00Z">
        <w:r>
          <w:rPr/>
          <w:delText xml:space="preserve">something yet unbeknownst?] desire of wanting to look under the hood, </w:delText>
        </w:r>
      </w:del>
      <w:r>
        <w:rPr/>
        <w:t>I</w:t>
      </w:r>
      <w:ins w:id="110" w:author="Kirsten Tambling" w:date="2022-08-08T13:43:00Z">
        <w:r>
          <w:rPr/>
          <w:t xml:space="preserve"> </w:t>
        </w:r>
      </w:ins>
    </w:p>
    <w:p>
      <w:pPr>
        <w:pStyle w:val="Body"/>
        <w:pPrChange w:id="0" w:author="Kirsten Tambling" w:date="2022-08-08T13:46:00Z">
          <w:pPr>
            <w:pStyle w:val="Body"/>
          </w:pPr>
        </w:pPrChange>
        <w:rPr>
          <w:del w:id="113" w:author="Kirsten Tambling" w:date="2022-08-08T13:43:00Z"/>
        </w:rPr>
      </w:pPr>
      <w:r>
        <w:rPr/>
        <w:t xml:space="preserve">completely revolutionised my digital lifestyle. </w:t>
      </w:r>
      <w:del w:id="112" w:author="Kirsten Tambling" w:date="2022-08-08T13:47:00Z">
        <w:r>
          <w:rPr/>
          <w:delText>It began with an operating</w:delText>
        </w:r>
      </w:del>
    </w:p>
    <w:p>
      <w:pPr>
        <w:pStyle w:val="Body"/>
        <w:pPrChange w:id="0" w:author="Kirsten Tambling" w:date="2022-08-08T13:47:00Z">
          <w:pPr>
            <w:pStyle w:val="Body"/>
          </w:pPr>
        </w:pPrChange>
        <w:rPr>
          <w:del w:id="118" w:author="Kirsten Tambling" w:date="2022-08-08T13:43:00Z"/>
        </w:rPr>
      </w:pPr>
      <w:del w:id="114" w:author="Kirsten Tambling" w:date="2022-08-08T13:47:00Z">
        <w:r>
          <w:rPr/>
          <w:delText>system:</w:delText>
        </w:r>
      </w:del>
      <w:ins w:id="115" w:author="Kirsten Tambling" w:date="2022-08-08T13:47:00Z">
        <w:r>
          <w:rPr/>
          <w:t>S</w:t>
        </w:r>
      </w:ins>
      <w:del w:id="116" w:author="Kirsten Tambling" w:date="2022-08-08T13:47:00Z">
        <w:r>
          <w:rPr/>
          <w:delText xml:space="preserve"> s</w:delText>
        </w:r>
      </w:del>
      <w:r>
        <w:rPr/>
        <w:t>witching to an open source OS such as Linux allowed me to decompose</w:t>
      </w:r>
      <w:ins w:id="117" w:author="Kirsten Tambling" w:date="2022-08-08T13:43:00Z">
        <w:r>
          <w:rPr/>
          <w:t xml:space="preserve"> </w:t>
        </w:r>
      </w:ins>
    </w:p>
    <w:p>
      <w:pPr>
        <w:pStyle w:val="Body"/>
        <w:pPrChange w:id="0" w:author="Kirsten Tambling" w:date="2022-08-08T13:47:00Z">
          <w:pPr>
            <w:pStyle w:val="Body"/>
          </w:pPr>
        </w:pPrChange>
        <w:rPr>
          <w:del w:id="120" w:author="Kirsten Tambling" w:date="2022-08-08T13:43:00Z"/>
        </w:rPr>
      </w:pPr>
      <w:r>
        <w:rPr/>
        <w:t>any action that is undertaken inside of it down to the lowest possible level.</w:t>
      </w:r>
      <w:ins w:id="119" w:author="Kirsten Tambling" w:date="2022-08-08T13:43:00Z">
        <w:r>
          <w:rPr/>
          <w:t xml:space="preserve"> </w:t>
        </w:r>
      </w:ins>
    </w:p>
    <w:p>
      <w:pPr>
        <w:pStyle w:val="Body"/>
        <w:pPrChange w:id="0" w:author="Kirsten Tambling" w:date="2022-08-08T13:47:00Z">
          <w:pPr>
            <w:pStyle w:val="Body"/>
          </w:pPr>
        </w:pPrChange>
        <w:rPr>
          <w:del w:id="122" w:author="Kirsten Tambling" w:date="2022-08-08T13:44:00Z"/>
        </w:rPr>
      </w:pPr>
      <w:del w:id="121" w:author="Kirsten Tambling" w:date="2022-08-08T13:47:00Z">
        <w:r>
          <w:rPr/>
          <w:delText>while it was by no means an easy task, which had taken me years to complete,</w:delText>
        </w:r>
      </w:del>
    </w:p>
    <w:p>
      <w:pPr>
        <w:pStyle w:val="Body"/>
        <w:pPrChange w:id="0" w:author="Kirsten Tambling" w:date="2022-08-08T13:47:00Z">
          <w:pPr>
            <w:pStyle w:val="Body"/>
          </w:pPr>
        </w:pPrChange>
        <w:rPr>
          <w:del w:id="126" w:author="Kirsten Tambling" w:date="2022-08-08T13:44:00Z"/>
        </w:rPr>
      </w:pPr>
      <w:del w:id="123" w:author="Kirsten Tambling" w:date="2022-08-08T13:47:00Z">
        <w:r>
          <w:rPr/>
          <w:delText>it</w:delText>
        </w:r>
      </w:del>
      <w:ins w:id="124" w:author="Kirsten Tambling" w:date="2022-08-08T13:47:00Z">
        <w:r>
          <w:rPr/>
          <w:t>This has</w:t>
        </w:r>
      </w:ins>
      <w:r>
        <w:rPr/>
        <w:t xml:space="preserve"> allowed me to fully understand and trust the system I use on a daily basis.</w:t>
      </w:r>
      <w:ins w:id="125" w:author="Kirsten Tambling" w:date="2022-08-08T13:44:00Z">
        <w:r>
          <w:rPr/>
          <w:t xml:space="preserve"> </w:t>
        </w:r>
      </w:ins>
    </w:p>
    <w:p>
      <w:pPr>
        <w:pStyle w:val="Body"/>
        <w:pPrChange w:id="0" w:author="Kirsten Tambling" w:date="2022-08-08T13:47:00Z">
          <w:pPr>
            <w:pStyle w:val="Body"/>
          </w:pPr>
        </w:pPrChange>
        <w:rPr>
          <w:del w:id="132" w:author="Kirsten Tambling" w:date="2022-08-08T13:45:00Z"/>
        </w:rPr>
      </w:pPr>
      <w:r>
        <w:rPr/>
        <w:t>Not to mention the sheer amount of acquired</w:t>
      </w:r>
      <w:ins w:id="127" w:author="Kirsten Tambling" w:date="2022-08-08T13:47:00Z">
        <w:r>
          <w:rPr/>
          <w:t xml:space="preserve">I documented </w:t>
        </w:r>
      </w:ins>
      <w:ins w:id="128" w:author="Kirsten Tambling" w:date="2022-08-08T13:48:00Z">
        <w:r>
          <w:rPr/>
          <w:t>part of the</w:t>
        </w:r>
      </w:ins>
      <w:r>
        <w:rPr/>
        <w:t xml:space="preserve"> skill</w:t>
      </w:r>
      <w:ins w:id="129" w:author="Kirsten Tambling" w:date="2022-08-08T13:47:00Z">
        <w:r>
          <w:rPr/>
          <w:t>s</w:t>
        </w:r>
      </w:ins>
      <w:r>
        <w:rPr/>
        <w:t xml:space="preserve"> and </w:t>
      </w:r>
      <w:del w:id="130" w:author="Kirsten Tambling" w:date="2022-08-08T13:47:00Z">
        <w:r>
          <w:rPr/>
          <w:delText xml:space="preserve">especially </w:delText>
        </w:r>
      </w:del>
      <w:r>
        <w:rPr/>
        <w:t>knowledge that</w:t>
      </w:r>
      <w:ins w:id="131" w:author="Kirsten Tambling" w:date="2022-08-08T13:45:00Z">
        <w:r>
          <w:rPr/>
          <w:t xml:space="preserve"> </w:t>
        </w:r>
      </w:ins>
    </w:p>
    <w:p>
      <w:pPr>
        <w:pStyle w:val="Body"/>
        <w:pPrChange w:id="0" w:author="Kirsten Tambling" w:date="2022-08-08T13:47:00Z">
          <w:pPr>
            <w:pStyle w:val="Body"/>
          </w:pPr>
        </w:pPrChange>
        <w:rPr>
          <w:del w:id="137" w:author="Kirsten Tambling" w:date="2022-08-08T13:45:00Z"/>
        </w:rPr>
      </w:pPr>
      <w:r>
        <w:rPr/>
        <w:t>came with this process</w:t>
      </w:r>
      <w:ins w:id="133" w:author="Kirsten Tambling" w:date="2022-08-08T13:48:00Z">
        <w:r>
          <w:rPr/>
          <w:t xml:space="preserve"> </w:t>
        </w:r>
      </w:ins>
      <w:del w:id="134" w:author="Kirsten Tambling" w:date="2022-08-08T13:48:00Z">
        <w:r>
          <w:rPr/>
          <w:delText xml:space="preserve">, part of which </w:delText>
        </w:r>
      </w:del>
      <w:del w:id="135" w:author="Kirsten Tambling" w:date="2022-08-08T13:48:00Z">
        <w:commentRangeStart w:id="4"/>
        <w:r>
          <w:rPr/>
          <w:delText xml:space="preserve">I documented </w:delText>
        </w:r>
      </w:del>
      <w:r>
        <w:rPr/>
        <w:t>in my EPQ project "WIP EPQ</w:t>
      </w:r>
      <w:ins w:id="136" w:author="Kirsten Tambling" w:date="2022-08-08T13:45:00Z">
        <w:r>
          <w:rPr/>
          <w:t xml:space="preserve"> </w:t>
        </w:r>
      </w:ins>
    </w:p>
    <w:p>
      <w:pPr>
        <w:pStyle w:val="Body"/>
        <w:rPr/>
      </w:pPr>
      <w:r>
        <w:rPr/>
        <w:t>project name".</w:t>
      </w:r>
      <w:commentRangeEnd w:id="4"/>
      <w:r>
        <w:commentReference w:id="4"/>
      </w:r>
      <w:r>
        <w:rPr/>
      </w:r>
    </w:p>
    <w:p>
      <w:pPr>
        <w:pStyle w:val="Body"/>
        <w:rPr/>
      </w:pPr>
      <w:r>
        <w:rPr/>
      </w:r>
    </w:p>
    <w:p>
      <w:pPr>
        <w:pStyle w:val="Body"/>
        <w:rPr/>
      </w:pPr>
      <w:r>
        <w:rPr/>
        <w:t>(</w:t>
      </w:r>
      <w:commentRangeStart w:id="5"/>
      <w:r>
        <w:rPr/>
        <w:t>CONCLUSION</w:t>
      </w:r>
      <w:r>
        <w:rPr/>
      </w:r>
      <w:commentRangeEnd w:id="5"/>
      <w:r>
        <w:commentReference w:id="5"/>
      </w:r>
      <w:r>
        <w:rPr/>
        <w:t>)</w:t>
      </w:r>
    </w:p>
    <w:p>
      <w:pPr>
        <w:pStyle w:val="Body"/>
        <w:rPr>
          <w:del w:id="139" w:author="Kirsten Tambling" w:date="2022-08-08T13:48:00Z"/>
        </w:rPr>
      </w:pPr>
      <w:commentRangeStart w:id="6"/>
      <w:r>
        <w:rPr/>
        <w:t>Nonetheless, the real journey, be it a university course work or a real-world</w:t>
      </w:r>
      <w:ins w:id="138" w:author="Kirsten Tambling" w:date="2022-08-08T13:48:00Z">
        <w:r>
          <w:rPr/>
          <w:t xml:space="preserve"> </w:t>
        </w:r>
      </w:ins>
      <w:commentRangeEnd w:id="6"/>
      <w:r>
        <w:commentReference w:id="6"/>
      </w:r>
      <w:r>
        <w:rPr/>
      </w:r>
    </w:p>
    <w:p>
      <w:pPr>
        <w:pStyle w:val="Body"/>
        <w:rPr/>
      </w:pPr>
      <w:r>
        <w:rPr/>
        <w:t>application, is only about to begin.</w:t>
      </w:r>
    </w:p>
    <w:p>
      <w:pPr>
        <w:pStyle w:val="Body"/>
        <w:rPr/>
      </w:pPr>
      <w:ins w:id="141" w:author="Unknown Author" w:date="2022-08-15T16:12:32Z">
        <w:r>
          <w:rPr/>
        </w:r>
      </w:ins>
    </w:p>
    <w:p>
      <w:pPr>
        <w:pStyle w:val="Body"/>
        <w:rPr/>
      </w:pPr>
      <w:ins w:id="143" w:author="Unknown Author" w:date="2022-08-15T16:12:32Z">
        <w:r>
          <w:rPr/>
          <w:t>Other comments:</w:t>
        </w:r>
      </w:ins>
    </w:p>
    <w:p>
      <w:pPr>
        <w:pStyle w:val="Normal"/>
        <w:rPr>
          <w:rFonts w:ascii="Arial;Tahoma;Verdana;sans-serif" w:hAnsi="Arial;Tahoma;Verdana;sans-serif"/>
          <w:ins w:id="146" w:author="Unknown Author" w:date="2022-08-15T16:12:32Z"/>
          <w:b w:val="false"/>
          <w:b w:val="false"/>
          <w:i w:val="false"/>
          <w:i w:val="false"/>
          <w:caps w:val="false"/>
          <w:smallCaps w:val="false"/>
          <w:spacing w:val="0"/>
          <w:sz w:val="11"/>
        </w:rPr>
      </w:pPr>
      <w:ins w:id="145" w:author="Unknown Author" w:date="2022-08-15T16:12:32Z">
        <w:r>
          <w:rPr>
            <w:rFonts w:ascii="Arial;Tahoma;Verdana;sans-serif" w:hAnsi="Arial;Tahoma;Verdana;sans-serif"/>
            <w:b w:val="false"/>
            <w:i w:val="false"/>
            <w:caps w:val="false"/>
            <w:smallCaps w:val="false"/>
            <w:spacing w:val="0"/>
            <w:sz w:val="11"/>
          </w:rPr>
          <w:t>- Can Akim talk a little more about his school studies beyond computer science (and indeed tell us explicitly that he is studying computer science A-level / IB!) It would be particularly useful to know about independent/longer-form research projects, collaborations with other students, how the whole suite of his exam subjects has impacted his thinking on computer science, and any prizes/extra-curricular academic projects he might have taken part in (eg competitions, writing for the school blog, that sort of thing). </w:t>
        </w:r>
      </w:ins>
    </w:p>
    <w:p>
      <w:pPr>
        <w:pStyle w:val="Normal"/>
        <w:widowControl/>
        <w:ind w:left="0" w:right="0" w:hanging="0"/>
        <w:rPr>
          <w:rFonts w:ascii="Arial;Tahoma;Verdana;sans-serif" w:hAnsi="Arial;Tahoma;Verdana;sans-serif"/>
          <w:ins w:id="148" w:author="Unknown Author" w:date="2022-08-15T16:12:32Z"/>
          <w:b w:val="false"/>
          <w:b w:val="false"/>
          <w:i w:val="false"/>
          <w:i w:val="false"/>
          <w:caps w:val="false"/>
          <w:smallCaps w:val="false"/>
          <w:spacing w:val="0"/>
          <w:sz w:val="11"/>
        </w:rPr>
      </w:pPr>
      <w:ins w:id="147" w:author="Unknown Author" w:date="2022-08-15T16:12:32Z">
        <w:r>
          <w:rPr>
            <w:rFonts w:ascii="Arial;Tahoma;Verdana;sans-serif" w:hAnsi="Arial;Tahoma;Verdana;sans-serif"/>
            <w:b w:val="false"/>
            <w:i w:val="false"/>
            <w:caps w:val="false"/>
            <w:smallCaps w:val="false"/>
            <w:spacing w:val="0"/>
            <w:sz w:val="11"/>
          </w:rPr>
        </w:r>
      </w:ins>
    </w:p>
    <w:p>
      <w:pPr>
        <w:pStyle w:val="Normal"/>
        <w:widowControl/>
        <w:ind w:left="0" w:right="0" w:hanging="0"/>
        <w:rPr>
          <w:rFonts w:ascii="Arial;Tahoma;Verdana;sans-serif" w:hAnsi="Arial;Tahoma;Verdana;sans-serif"/>
          <w:ins w:id="150" w:author="Unknown Author" w:date="2022-08-15T16:12:32Z"/>
          <w:b w:val="false"/>
          <w:b w:val="false"/>
          <w:i w:val="false"/>
          <w:i w:val="false"/>
          <w:caps w:val="false"/>
          <w:smallCaps w:val="false"/>
          <w:spacing w:val="0"/>
          <w:sz w:val="11"/>
        </w:rPr>
      </w:pPr>
      <w:ins w:id="149" w:author="Unknown Author" w:date="2022-08-15T16:12:32Z">
        <w:r>
          <w:rPr>
            <w:rFonts w:ascii="Arial;Tahoma;Verdana;sans-serif" w:hAnsi="Arial;Tahoma;Verdana;sans-serif"/>
            <w:b w:val="false"/>
            <w:i w:val="false"/>
            <w:caps w:val="false"/>
            <w:smallCaps w:val="false"/>
            <w:spacing w:val="0"/>
            <w:sz w:val="11"/>
          </w:rPr>
          <w:t>- Can Akim talk a little more about his research in the field of computer science, eg which books he’s read, any journals/magazines he follows, any summer schools / extra courses etc? There are references to research and to an EPQ, but neither of these is really given the prominence they should have. Similarly, it would be useful to know what he sees as being the big issues facing computer science and/or where he sees his primary interests lying at the moment - he has a paragraph on privacy, which could be expanded a little to take in some of the broader discussions within the field, but can he give at least one further example of a topic that interests him? </w:t>
        </w:r>
      </w:ins>
    </w:p>
    <w:p>
      <w:pPr>
        <w:pStyle w:val="Normal"/>
        <w:widowControl/>
        <w:ind w:left="0" w:right="0" w:hanging="0"/>
        <w:rPr>
          <w:rFonts w:ascii="Arial;Tahoma;Verdana;sans-serif" w:hAnsi="Arial;Tahoma;Verdana;sans-serif"/>
          <w:ins w:id="152" w:author="Unknown Author" w:date="2022-08-15T16:12:32Z"/>
          <w:b w:val="false"/>
          <w:b w:val="false"/>
          <w:i w:val="false"/>
          <w:i w:val="false"/>
          <w:caps w:val="false"/>
          <w:smallCaps w:val="false"/>
          <w:spacing w:val="0"/>
          <w:sz w:val="11"/>
        </w:rPr>
      </w:pPr>
      <w:ins w:id="151" w:author="Unknown Author" w:date="2022-08-15T16:12:32Z">
        <w:r>
          <w:rPr>
            <w:rFonts w:ascii="Arial;Tahoma;Verdana;sans-serif" w:hAnsi="Arial;Tahoma;Verdana;sans-serif"/>
            <w:b w:val="false"/>
            <w:i w:val="false"/>
            <w:caps w:val="false"/>
            <w:smallCaps w:val="false"/>
            <w:spacing w:val="0"/>
            <w:sz w:val="11"/>
          </w:rPr>
        </w:r>
      </w:ins>
    </w:p>
    <w:p>
      <w:pPr>
        <w:pStyle w:val="Normal"/>
        <w:widowControl/>
        <w:ind w:left="0" w:right="0" w:hanging="0"/>
        <w:rPr>
          <w:rFonts w:ascii="Arial;Tahoma;Verdana;sans-serif" w:hAnsi="Arial;Tahoma;Verdana;sans-serif"/>
          <w:ins w:id="154" w:author="Unknown Author" w:date="2022-08-15T16:12:32Z"/>
          <w:b w:val="false"/>
          <w:b w:val="false"/>
          <w:i w:val="false"/>
          <w:i w:val="false"/>
          <w:caps w:val="false"/>
          <w:smallCaps w:val="false"/>
          <w:spacing w:val="0"/>
          <w:sz w:val="11"/>
        </w:rPr>
      </w:pPr>
      <w:ins w:id="153" w:author="Unknown Author" w:date="2022-08-15T16:12:32Z">
        <w:r>
          <w:rPr>
            <w:rFonts w:ascii="Arial;Tahoma;Verdana;sans-serif" w:hAnsi="Arial;Tahoma;Verdana;sans-serif"/>
            <w:b w:val="false"/>
            <w:i w:val="false"/>
            <w:caps w:val="false"/>
            <w:smallCaps w:val="false"/>
            <w:spacing w:val="0"/>
            <w:sz w:val="11"/>
          </w:rPr>
          <w:t>- Does he have any extra-curricular stuff he could mention? I’d normally expect to see this in the final paragraph, but any internships/work experience would be good fodder for the penultimate paragraph, and similarly, any prizes/projects / exams would be useful to weave throughout the statement. </w:t>
        </w:r>
      </w:ins>
    </w:p>
    <w:p>
      <w:pPr>
        <w:pStyle w:val="Normal"/>
        <w:widowControl/>
        <w:ind w:left="0" w:right="0" w:hanging="0"/>
        <w:rPr>
          <w:rFonts w:ascii="Arial;Tahoma;Verdana;sans-serif" w:hAnsi="Arial;Tahoma;Verdana;sans-serif"/>
          <w:ins w:id="156" w:author="Unknown Author" w:date="2022-08-15T16:12:32Z"/>
          <w:b w:val="false"/>
          <w:b w:val="false"/>
          <w:i w:val="false"/>
          <w:i w:val="false"/>
          <w:caps w:val="false"/>
          <w:smallCaps w:val="false"/>
          <w:spacing w:val="0"/>
          <w:sz w:val="11"/>
        </w:rPr>
      </w:pPr>
      <w:ins w:id="155" w:author="Unknown Author" w:date="2022-08-15T16:12:32Z">
        <w:r>
          <w:rPr>
            <w:rFonts w:ascii="Arial;Tahoma;Verdana;sans-serif" w:hAnsi="Arial;Tahoma;Verdana;sans-serif"/>
            <w:b w:val="false"/>
            <w:i w:val="false"/>
            <w:caps w:val="false"/>
            <w:smallCaps w:val="false"/>
            <w:spacing w:val="0"/>
            <w:sz w:val="11"/>
          </w:rPr>
        </w:r>
      </w:ins>
    </w:p>
    <w:p>
      <w:pPr>
        <w:pStyle w:val="Normal"/>
        <w:widowControl/>
        <w:ind w:left="0" w:right="0" w:hanging="0"/>
        <w:rPr>
          <w:rFonts w:ascii="Arial;Tahoma;Verdana;sans-serif" w:hAnsi="Arial;Tahoma;Verdana;sans-serif"/>
          <w:ins w:id="158" w:author="Unknown Author" w:date="2022-08-15T16:12:32Z"/>
          <w:b w:val="false"/>
          <w:b w:val="false"/>
          <w:i w:val="false"/>
          <w:i w:val="false"/>
          <w:caps w:val="false"/>
          <w:smallCaps w:val="false"/>
          <w:spacing w:val="0"/>
          <w:sz w:val="11"/>
        </w:rPr>
      </w:pPr>
      <w:ins w:id="157" w:author="Unknown Author" w:date="2022-08-15T16:12:32Z">
        <w:r>
          <w:rPr>
            <w:rFonts w:ascii="Arial;Tahoma;Verdana;sans-serif" w:hAnsi="Arial;Tahoma;Verdana;sans-serif"/>
            <w:b w:val="false"/>
            <w:i w:val="false"/>
            <w:caps w:val="false"/>
            <w:smallCaps w:val="false"/>
            <w:spacing w:val="0"/>
            <w:sz w:val="11"/>
          </w:rPr>
          <w:t>Remember that Oxford will interview, so to a certain extent, the personal statement is a trailer for that conversation, and he needs to show that he’s a lively and curious mind who will have interesting things to say about the subject as a whole. </w:t>
        </w:r>
      </w:ins>
    </w:p>
    <w:p>
      <w:pPr>
        <w:pStyle w:val="Normal"/>
        <w:rPr/>
      </w:pPr>
      <w:ins w:id="159" w:author="Unknown Author" w:date="2022-08-15T16:12:32Z">
        <w:r>
          <w:rPr/>
          <w:br/>
        </w:r>
      </w:ins>
    </w:p>
    <w:sectPr>
      <w:headerReference w:type="default" r:id="rId2"/>
      <w:footerReference w:type="default" r:id="rId3"/>
      <w:type w:val="nextPage"/>
      <w:pgSz w:w="11906" w:h="16838"/>
      <w:pgMar w:left="1134" w:right="1134" w:gutter="0" w:header="709" w:top="1134" w:footer="85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Kirsten Tambling" w:date="2022-08-08T13:54:00Z" w:initials="KT">
    <w:p>
      <w:r>
        <w:rPr>
          <w:rFonts w:ascii="Liberation Serif" w:hAnsi="Liberation Serif" w:eastAsia="DejaVu Sans" w:cs="DejaVu Sans"/>
          <w:sz w:val="20"/>
          <w:szCs w:val="20"/>
          <w:lang w:val="en-US" w:eastAsia="en-US" w:bidi="en-US"/>
        </w:rPr>
        <w:t xml:space="preserve">This is a nicely written and engaging first paragraph - although I suspect it might need to be a little shorter once you’ve added in further examples in the subsequent ones. </w:t>
      </w:r>
    </w:p>
  </w:comment>
  <w:comment w:id="1" w:author="Kirsten Tambling" w:date="2022-08-08T13:39:00Z" w:initials="KT">
    <w:p>
      <w:r>
        <w:rPr>
          <w:rFonts w:ascii="Liberation Serif" w:hAnsi="Liberation Serif" w:eastAsia="DejaVu Sans" w:cs="DejaVu Sans"/>
          <w:sz w:val="20"/>
          <w:szCs w:val="20"/>
          <w:lang w:val="en-US" w:eastAsia="en-US" w:bidi="en-US"/>
        </w:rPr>
        <w:t xml:space="preserve">Can you go into a bit more detail about which topics you covered and maybe say a little more about the ones that particularly appealed to you? I wouldn’t go into whether or not they’re normally studied at university because it’s a bit of a can of worms for a general UCAS application. And I wouldn’t start talking about places being the best or things being easy - let that come through organically through the statement and the supporting application. </w:t>
      </w:r>
    </w:p>
  </w:comment>
  <w:comment w:id="2" w:author="Kirsten Tambling" w:date="2022-08-08T13:43:00Z" w:initials="KT">
    <w:p>
      <w:r>
        <w:rPr>
          <w:rFonts w:ascii="Liberation Serif" w:hAnsi="Liberation Serif" w:eastAsia="DejaVu Sans" w:cs="DejaVu Sans"/>
          <w:sz w:val="20"/>
          <w:szCs w:val="20"/>
          <w:lang w:val="en-US" w:eastAsia="en-US" w:bidi="en-US"/>
        </w:rPr>
        <w:t xml:space="preserve">Can you also list your A-level / IB subjects explicitly so we have a sense of the whole shape of your studies to date? And maybe a little bit about how some of your supporting subjects have helped you in your work on computer science. </w:t>
      </w:r>
    </w:p>
  </w:comment>
  <w:comment w:id="3" w:author="Kirsten Tambling" w:date="2022-08-08T13:49:00Z" w:initials="KT">
    <w:p>
      <w:r>
        <w:rPr>
          <w:rFonts w:ascii="Liberation Serif" w:hAnsi="Liberation Serif" w:eastAsia="DejaVu Sans" w:cs="DejaVu Sans"/>
          <w:sz w:val="20"/>
          <w:szCs w:val="20"/>
          <w:lang w:val="en-US" w:eastAsia="en-US" w:bidi="en-US"/>
        </w:rPr>
        <w:t>Have you read any books on this or come across any thinking on it from computer scientists that you could namecheck here? You mention doing a lot of research - is this googling things or something more focused / structured? if the latter (and even if the former) can you say a bit more about that process? And I wonder if this experience has made you think differently about any aspects of computer science as a subject, or about the key issues facing computer scientists at the moment?</w:t>
      </w:r>
    </w:p>
  </w:comment>
  <w:comment w:id="4" w:author="Kirsten Tambling" w:date="2022-08-08T13:46:00Z" w:initials="KT">
    <w:p>
      <w:r>
        <w:rPr>
          <w:rFonts w:ascii="Liberation Serif" w:hAnsi="Liberation Serif" w:eastAsia="DejaVu Sans" w:cs="DejaVu Sans"/>
          <w:sz w:val="20"/>
          <w:szCs w:val="20"/>
          <w:lang w:val="en-US" w:eastAsia="en-US" w:bidi="en-US"/>
        </w:rPr>
        <w:t>Can you say more about this and maybe make this the focus of this paragraph? So leading with this rather than your digital lifestyle</w:t>
      </w:r>
    </w:p>
  </w:comment>
  <w:comment w:id="5" w:author="Kirsten Tambling" w:date="2022-08-08T13:51:00Z" w:initials="KT">
    <w:p>
      <w:r>
        <w:rPr>
          <w:rFonts w:ascii="Liberation Serif" w:hAnsi="Liberation Serif" w:eastAsia="DejaVu Sans" w:cs="DejaVu Sans"/>
          <w:sz w:val="20"/>
          <w:szCs w:val="20"/>
          <w:lang w:val="en-US" w:eastAsia="en-US" w:bidi="en-US"/>
        </w:rPr>
        <w:t>I’d normally expect to see one further paragraph between the previous one and the conclusion outlining any internships / work experience / summer schools / additional courses or, failing that, one more big ‘theme’ within the subject as a whole - you’ve had something on coding languages, something on privacy - what’s the third aspect of the subject you’re really drawn to? Are there any other significant projects you’ve participated in or initiated?</w:t>
      </w:r>
    </w:p>
  </w:comment>
  <w:comment w:id="6" w:author="Kirsten Tambling" w:date="2022-08-08T13:53:00Z" w:initials="KT">
    <w:p>
      <w:r>
        <w:rPr>
          <w:rFonts w:ascii="Liberation Serif" w:hAnsi="Liberation Serif" w:eastAsia="DejaVu Sans" w:cs="DejaVu Sans"/>
          <w:sz w:val="20"/>
          <w:szCs w:val="20"/>
          <w:lang w:val="en-US" w:eastAsia="en-US" w:bidi="en-US"/>
        </w:rPr>
        <w:t xml:space="preserve">The final paragraph should normally include some mention of any extra-curricular / general life activities / interests you can bring in - eg orchestras, clubs, sports, positions within the school, outside interests and hobbies. None of this should be long - its purpose is just to signal that you’re a well rounded person who will contribute to university life. If you can vaguely tie it back to the subject (eg computer club, mentoring younger students) that’s all great.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altName w:val="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61"/>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Annotationreference">
    <w:name w:val="annotation reference"/>
    <w:basedOn w:val="DefaultParagraphFont"/>
    <w:uiPriority w:val="99"/>
    <w:semiHidden/>
    <w:unhideWhenUsed/>
    <w:qFormat/>
    <w:rsid w:val="00be6b87"/>
    <w:rPr>
      <w:sz w:val="16"/>
      <w:szCs w:val="16"/>
    </w:rPr>
  </w:style>
  <w:style w:type="character" w:styleId="CommentTextChar" w:customStyle="1">
    <w:name w:val="Comment Text Char"/>
    <w:basedOn w:val="DefaultParagraphFont"/>
    <w:link w:val="Annotationtext"/>
    <w:uiPriority w:val="99"/>
    <w:semiHidden/>
    <w:qFormat/>
    <w:rsid w:val="00be6b87"/>
    <w:rPr>
      <w:lang w:val="en-US" w:eastAsia="en-US"/>
    </w:rPr>
  </w:style>
  <w:style w:type="character" w:styleId="CommentSubjectChar" w:customStyle="1">
    <w:name w:val="Comment Subject Char"/>
    <w:basedOn w:val="CommentTextChar"/>
    <w:link w:val="Annotationsubject"/>
    <w:uiPriority w:val="99"/>
    <w:semiHidden/>
    <w:qFormat/>
    <w:rsid w:val="00be6b87"/>
    <w:rPr>
      <w:b/>
      <w:bCs/>
      <w:lang w:val="en-US" w:eastAsia="en-US"/>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Body" w:customStyle="1">
    <w:name w:val="Body"/>
    <w:qFormat/>
    <w:pPr>
      <w:widowControl/>
      <w:suppressAutoHyphens w:val="true"/>
      <w:bidi w:val="0"/>
      <w:spacing w:before="0" w:after="0"/>
      <w:jc w:val="left"/>
    </w:pPr>
    <w:rPr>
      <w:rFonts w:ascii="Helvetica" w:hAnsi="Helvetica" w:eastAsia="Arial Unicode MS" w:cs="Arial Unicode MS"/>
      <w:color w:val="000000"/>
      <w:kern w:val="0"/>
      <w:sz w:val="22"/>
      <w:szCs w:val="22"/>
      <w:lang w:val="en-US" w:eastAsia="en-GB" w:bidi="ar-SA"/>
    </w:rPr>
  </w:style>
  <w:style w:type="paragraph" w:styleId="Revision">
    <w:name w:val="Revision"/>
    <w:uiPriority w:val="99"/>
    <w:semiHidden/>
    <w:qFormat/>
    <w:rsid w:val="00be6b87"/>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Annotationtext">
    <w:name w:val="annotation text"/>
    <w:basedOn w:val="Normal"/>
    <w:link w:val="CommentTextChar"/>
    <w:uiPriority w:val="99"/>
    <w:semiHidden/>
    <w:unhideWhenUsed/>
    <w:qFormat/>
    <w:rsid w:val="00be6b87"/>
    <w:pPr/>
    <w:rPr>
      <w:sz w:val="20"/>
      <w:szCs w:val="20"/>
    </w:rPr>
  </w:style>
  <w:style w:type="paragraph" w:styleId="Annotationsubject">
    <w:name w:val="annotation subject"/>
    <w:basedOn w:val="Annotationtext"/>
    <w:next w:val="Annotationtext"/>
    <w:link w:val="CommentSubjectChar"/>
    <w:uiPriority w:val="99"/>
    <w:semiHidden/>
    <w:unhideWhenUsed/>
    <w:qFormat/>
    <w:rsid w:val="00be6b87"/>
    <w:pPr/>
    <w:rPr>
      <w:b/>
      <w:bCs/>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LibreOffice/7.3.5.2$Linux_X86_64 LibreOffice_project/30$Build-2</Application>
  <AppVersion>15.0000</AppVersion>
  <Pages>2</Pages>
  <Words>637</Words>
  <Characters>3179</Characters>
  <CharactersWithSpaces>3811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2022-08-08T12:54:00Z</dcterms:created>
  <dc:creator/>
  <dc:description/>
  <dc:language>en-US</dc:language>
  <cp:lastModifiedBy/>
  <dcterms:modified xsi:type="dcterms:W3CDTF">2022-08-15T16:12:59Z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