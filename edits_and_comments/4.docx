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9CA3" w14:textId="77777777" w:rsidR="004B458B" w:rsidRDefault="004B458B" w:rsidP="004B458B">
      <w:pPr>
        <w:rPr>
          <w:rFonts w:ascii="Arial" w:hAnsi="Arial" w:cs="Arial"/>
          <w:lang w:val="en-GB"/>
        </w:rPr>
      </w:pPr>
    </w:p>
    <w:p w14:paraId="2EEDEF29" w14:textId="0194820F" w:rsidR="004B458B" w:rsidRPr="004B458B" w:rsidRDefault="004B458B" w:rsidP="004B458B">
      <w:pPr>
        <w:rPr>
          <w:rFonts w:ascii="Arial" w:hAnsi="Arial" w:cs="Arial"/>
          <w:lang w:val="en-GB"/>
        </w:rPr>
      </w:pPr>
      <w:del w:id="0" w:author="Kirsten Tambling" w:date="2022-10-27T10:04:00Z">
        <w:r w:rsidRPr="004B458B" w:rsidDel="003E5241">
          <w:rPr>
            <w:rFonts w:ascii="Arial" w:hAnsi="Arial" w:cs="Arial"/>
            <w:lang w:val="en-GB"/>
          </w:rPr>
          <w:delText>Many years before I was born,</w:delText>
        </w:r>
      </w:del>
      <w:ins w:id="1" w:author="Kirsten Tambling" w:date="2022-10-27T10:04:00Z">
        <w:r w:rsidR="003E5241">
          <w:rPr>
            <w:rFonts w:ascii="Arial" w:hAnsi="Arial" w:cs="Arial"/>
            <w:lang w:val="en-GB"/>
          </w:rPr>
          <w:t>I</w:t>
        </w:r>
      </w:ins>
      <w:del w:id="2" w:author="Kirsten Tambling" w:date="2022-10-27T10:04:00Z">
        <w:r w:rsidRPr="004B458B" w:rsidDel="003E5241">
          <w:rPr>
            <w:rFonts w:ascii="Arial" w:hAnsi="Arial" w:cs="Arial"/>
            <w:lang w:val="en-GB"/>
          </w:rPr>
          <w:delText xml:space="preserve"> i</w:delText>
        </w:r>
      </w:del>
      <w:r w:rsidRPr="004B458B">
        <w:rPr>
          <w:rFonts w:ascii="Arial" w:hAnsi="Arial" w:cs="Arial"/>
          <w:lang w:val="en-GB"/>
        </w:rPr>
        <w:t>n a</w:t>
      </w:r>
      <w:ins w:id="3" w:author="Kirsten Tambling" w:date="2022-10-27T10:04:00Z">
        <w:r w:rsidR="003E5241">
          <w:rPr>
            <w:rFonts w:ascii="Arial" w:hAnsi="Arial" w:cs="Arial"/>
            <w:lang w:val="en-GB"/>
          </w:rPr>
          <w:t xml:space="preserve"> 1995</w:t>
        </w:r>
      </w:ins>
      <w:del w:id="4" w:author="Kirsten Tambling" w:date="2022-10-27T10:04:00Z">
        <w:r w:rsidRPr="004B458B" w:rsidDel="003E5241">
          <w:rPr>
            <w:rFonts w:ascii="Arial" w:hAnsi="Arial" w:cs="Arial"/>
            <w:lang w:val="en-GB"/>
          </w:rPr>
          <w:delText>n</w:delText>
        </w:r>
      </w:del>
      <w:r w:rsidRPr="004B458B">
        <w:rPr>
          <w:rFonts w:ascii="Arial" w:hAnsi="Arial" w:cs="Arial"/>
          <w:lang w:val="en-GB"/>
        </w:rPr>
        <w:t xml:space="preserve"> interview </w:t>
      </w:r>
      <w:del w:id="5" w:author="Kirsten Tambling" w:date="2022-10-27T10:04:00Z">
        <w:r w:rsidRPr="004B458B" w:rsidDel="003E5241">
          <w:rPr>
            <w:rFonts w:ascii="Arial" w:hAnsi="Arial" w:cs="Arial"/>
            <w:lang w:val="en-GB"/>
          </w:rPr>
          <w:delText xml:space="preserve">he gave in </w:delText>
        </w:r>
      </w:del>
      <w:r w:rsidRPr="004B458B">
        <w:rPr>
          <w:rFonts w:ascii="Arial" w:hAnsi="Arial" w:cs="Arial"/>
          <w:lang w:val="en-GB"/>
        </w:rPr>
        <w:t xml:space="preserve">1995, Steve Jobs famously said: “Everybody should </w:t>
      </w:r>
      <w:ins w:id="6" w:author="Kirsten Tambling" w:date="2022-10-27T10:04:00Z">
        <w:r w:rsidR="003E5241">
          <w:rPr>
            <w:rFonts w:ascii="Arial" w:hAnsi="Arial" w:cs="Arial"/>
            <w:lang w:val="en-GB"/>
          </w:rPr>
          <w:t xml:space="preserve">[…] </w:t>
        </w:r>
      </w:ins>
      <w:r w:rsidRPr="004B458B">
        <w:rPr>
          <w:rFonts w:ascii="Arial" w:hAnsi="Arial" w:cs="Arial"/>
          <w:lang w:val="en-GB"/>
        </w:rPr>
        <w:t xml:space="preserve">learn </w:t>
      </w:r>
      <w:del w:id="7" w:author="Kirsten Tambling" w:date="2022-10-27T10:04:00Z">
        <w:r w:rsidRPr="004B458B" w:rsidDel="003E5241">
          <w:rPr>
            <w:rFonts w:ascii="Arial" w:hAnsi="Arial" w:cs="Arial"/>
            <w:lang w:val="en-GB"/>
          </w:rPr>
          <w:delText xml:space="preserve">how to program a computer – should learn </w:delText>
        </w:r>
      </w:del>
      <w:r w:rsidRPr="004B458B">
        <w:rPr>
          <w:rFonts w:ascii="Arial" w:hAnsi="Arial" w:cs="Arial"/>
          <w:lang w:val="en-GB"/>
        </w:rPr>
        <w:t xml:space="preserve">a computer language, because it teaches you how to think.” I could not agree with </w:t>
      </w:r>
      <w:del w:id="8" w:author="Kirsten Tambling" w:date="2022-10-27T10:04:00Z">
        <w:r w:rsidRPr="004B458B" w:rsidDel="003E5241">
          <w:rPr>
            <w:rFonts w:ascii="Arial" w:hAnsi="Arial" w:cs="Arial"/>
            <w:lang w:val="en-GB"/>
          </w:rPr>
          <w:delText xml:space="preserve">it </w:delText>
        </w:r>
      </w:del>
      <w:ins w:id="9" w:author="Kirsten Tambling" w:date="2022-10-27T10:04:00Z">
        <w:r w:rsidR="003E5241">
          <w:rPr>
            <w:rFonts w:ascii="Arial" w:hAnsi="Arial" w:cs="Arial"/>
            <w:lang w:val="en-GB"/>
          </w:rPr>
          <w:t>this</w:t>
        </w:r>
        <w:r w:rsidR="003E5241" w:rsidRPr="004B458B">
          <w:rPr>
            <w:rFonts w:ascii="Arial" w:hAnsi="Arial" w:cs="Arial"/>
            <w:lang w:val="en-GB"/>
          </w:rPr>
          <w:t xml:space="preserve"> </w:t>
        </w:r>
      </w:ins>
      <w:r w:rsidRPr="004B458B">
        <w:rPr>
          <w:rFonts w:ascii="Arial" w:hAnsi="Arial" w:cs="Arial"/>
          <w:lang w:val="en-GB"/>
        </w:rPr>
        <w:t>more</w:t>
      </w:r>
      <w:del w:id="10" w:author="Kirsten Tambling" w:date="2022-10-27T10:04:00Z">
        <w:r w:rsidRPr="004B458B" w:rsidDel="003E5241">
          <w:rPr>
            <w:rFonts w:ascii="Arial" w:hAnsi="Arial" w:cs="Arial"/>
            <w:lang w:val="en-GB"/>
          </w:rPr>
          <w:delText xml:space="preserve"> strongly</w:delText>
        </w:r>
      </w:del>
      <w:r w:rsidRPr="004B458B">
        <w:rPr>
          <w:rFonts w:ascii="Arial" w:hAnsi="Arial" w:cs="Arial"/>
          <w:lang w:val="en-GB"/>
        </w:rPr>
        <w:t>: software engineering is</w:t>
      </w:r>
      <w:del w:id="11" w:author="Kirsten Tambling" w:date="2022-10-27T10:04:00Z">
        <w:r w:rsidRPr="004B458B" w:rsidDel="003E5241">
          <w:rPr>
            <w:rFonts w:ascii="Arial" w:hAnsi="Arial" w:cs="Arial"/>
            <w:lang w:val="en-GB"/>
          </w:rPr>
          <w:delText>, without doubt,</w:delText>
        </w:r>
      </w:del>
      <w:r w:rsidRPr="004B458B">
        <w:rPr>
          <w:rFonts w:ascii="Arial" w:hAnsi="Arial" w:cs="Arial"/>
          <w:lang w:val="en-GB"/>
        </w:rPr>
        <w:t xml:space="preserve"> the most exciting thing I know. Having discovered it at the age of 10 by learning Pascal at my school’s extracurricular programming club, within just a few months I had rapidly progressed from the obligatory “Hello World” to writing my own version of the 1970s classic arcade game</w:t>
      </w:r>
      <w:del w:id="12" w:author="Kirsten Tambling" w:date="2022-10-27T10:04:00Z">
        <w:r w:rsidRPr="004B458B" w:rsidDel="003E5241">
          <w:rPr>
            <w:rFonts w:ascii="Arial" w:hAnsi="Arial" w:cs="Arial"/>
            <w:lang w:val="en-GB"/>
          </w:rPr>
          <w:delText>,</w:delText>
        </w:r>
      </w:del>
      <w:r w:rsidRPr="004B458B">
        <w:rPr>
          <w:rFonts w:ascii="Arial" w:hAnsi="Arial" w:cs="Arial"/>
          <w:lang w:val="en-GB"/>
        </w:rPr>
        <w:t xml:space="preserve"> </w:t>
      </w:r>
      <w:del w:id="13" w:author="Kirsten Tambling" w:date="2022-10-27T10:05:00Z">
        <w:r w:rsidRPr="004B458B" w:rsidDel="003E5241">
          <w:rPr>
            <w:rFonts w:ascii="Arial" w:hAnsi="Arial" w:cs="Arial"/>
            <w:lang w:val="en-GB"/>
          </w:rPr>
          <w:delText>“</w:delText>
        </w:r>
      </w:del>
      <w:r w:rsidRPr="004B458B">
        <w:rPr>
          <w:rFonts w:ascii="Arial" w:hAnsi="Arial" w:cs="Arial"/>
          <w:lang w:val="en-GB"/>
        </w:rPr>
        <w:t>Space Invaders</w:t>
      </w:r>
      <w:del w:id="14" w:author="Kirsten Tambling" w:date="2022-10-27T10:05:00Z">
        <w:r w:rsidRPr="004B458B" w:rsidDel="003E5241">
          <w:rPr>
            <w:rFonts w:ascii="Arial" w:hAnsi="Arial" w:cs="Arial"/>
            <w:lang w:val="en-GB"/>
          </w:rPr>
          <w:delText>”</w:delText>
        </w:r>
      </w:del>
      <w:r w:rsidRPr="004B458B">
        <w:rPr>
          <w:rFonts w:ascii="Arial" w:hAnsi="Arial" w:cs="Arial"/>
          <w:lang w:val="en-GB"/>
        </w:rPr>
        <w:t>, complete with an adjustable shooting an</w:t>
      </w:r>
      <w:r>
        <w:rPr>
          <w:rFonts w:ascii="Arial" w:hAnsi="Arial" w:cs="Arial"/>
          <w:lang w:val="en-GB"/>
        </w:rPr>
        <w:t xml:space="preserve">gle and custom game mechanics. </w:t>
      </w:r>
    </w:p>
    <w:p w14:paraId="78FCB87B" w14:textId="24C501B6" w:rsidR="004B458B" w:rsidRPr="004B458B" w:rsidRDefault="004B458B" w:rsidP="004B458B">
      <w:pPr>
        <w:rPr>
          <w:rFonts w:ascii="Arial" w:hAnsi="Arial" w:cs="Arial"/>
          <w:lang w:val="en-GB"/>
        </w:rPr>
      </w:pPr>
      <w:r w:rsidRPr="004B458B">
        <w:rPr>
          <w:rFonts w:ascii="Arial" w:hAnsi="Arial" w:cs="Arial"/>
          <w:lang w:val="en-GB"/>
        </w:rPr>
        <w:t>As my school in Saint Petersburg specialised in Maths and Computer Science, I had ample opportunit</w:t>
      </w:r>
      <w:ins w:id="15" w:author="Kirsten Tambling" w:date="2022-10-27T10:05:00Z">
        <w:r w:rsidR="003E5241">
          <w:rPr>
            <w:rFonts w:ascii="Arial" w:hAnsi="Arial" w:cs="Arial"/>
            <w:lang w:val="en-GB"/>
          </w:rPr>
          <w:t>y</w:t>
        </w:r>
      </w:ins>
      <w:del w:id="16" w:author="Kirsten Tambling" w:date="2022-10-27T10:05:00Z">
        <w:r w:rsidRPr="004B458B" w:rsidDel="003E5241">
          <w:rPr>
            <w:rFonts w:ascii="Arial" w:hAnsi="Arial" w:cs="Arial"/>
            <w:lang w:val="en-GB"/>
          </w:rPr>
          <w:delText>ies</w:delText>
        </w:r>
      </w:del>
      <w:ins w:id="17" w:author="Kirsten Tambling" w:date="2022-10-27T10:07:00Z">
        <w:r w:rsidR="003E5241">
          <w:rPr>
            <w:rFonts w:ascii="Arial" w:hAnsi="Arial" w:cs="Arial"/>
            <w:lang w:val="en-GB"/>
          </w:rPr>
          <w:t xml:space="preserve"> </w:t>
        </w:r>
      </w:ins>
      <w:del w:id="18" w:author="Kirsten Tambling" w:date="2022-10-27T10:07:00Z">
        <w:r w:rsidRPr="004B458B" w:rsidDel="003E5241">
          <w:rPr>
            <w:rFonts w:ascii="Arial" w:hAnsi="Arial" w:cs="Arial"/>
            <w:lang w:val="en-GB"/>
          </w:rPr>
          <w:delText xml:space="preserve"> to continue </w:delText>
        </w:r>
      </w:del>
      <w:r w:rsidRPr="004B458B">
        <w:rPr>
          <w:rFonts w:ascii="Arial" w:hAnsi="Arial" w:cs="Arial"/>
          <w:lang w:val="en-GB"/>
        </w:rPr>
        <w:t xml:space="preserve">to </w:t>
      </w:r>
      <w:del w:id="19" w:author="Kirsten Tambling" w:date="2022-10-27T10:07:00Z">
        <w:r w:rsidRPr="004B458B" w:rsidDel="003E5241">
          <w:rPr>
            <w:rFonts w:ascii="Arial" w:hAnsi="Arial" w:cs="Arial"/>
            <w:lang w:val="en-GB"/>
          </w:rPr>
          <w:delText xml:space="preserve">develop and </w:delText>
        </w:r>
      </w:del>
      <w:r w:rsidRPr="004B458B">
        <w:rPr>
          <w:rFonts w:ascii="Arial" w:hAnsi="Arial" w:cs="Arial"/>
          <w:lang w:val="en-GB"/>
        </w:rPr>
        <w:t xml:space="preserve">hone my abilities. At first, I focused on </w:t>
      </w:r>
      <w:del w:id="20" w:author="Kirsten Tambling" w:date="2022-10-27T10:07:00Z">
        <w:r w:rsidRPr="004B458B" w:rsidDel="003E5241">
          <w:rPr>
            <w:rFonts w:ascii="Arial" w:hAnsi="Arial" w:cs="Arial"/>
            <w:lang w:val="en-GB"/>
          </w:rPr>
          <w:delText xml:space="preserve">the challenge of </w:delText>
        </w:r>
      </w:del>
      <w:r w:rsidRPr="004B458B">
        <w:rPr>
          <w:rFonts w:ascii="Arial" w:hAnsi="Arial" w:cs="Arial"/>
          <w:lang w:val="en-GB"/>
        </w:rPr>
        <w:t xml:space="preserve">learning the fundamentals of C; although my initial progress was slow and hard-won, I gradually came to terms with its syntactic rigour and </w:t>
      </w:r>
      <w:del w:id="21" w:author="Kirsten Tambling" w:date="2022-10-27T10:07:00Z">
        <w:r w:rsidRPr="004B458B" w:rsidDel="003E5241">
          <w:rPr>
            <w:rFonts w:ascii="Arial" w:hAnsi="Arial" w:cs="Arial"/>
            <w:lang w:val="en-GB"/>
          </w:rPr>
          <w:delText xml:space="preserve">later </w:delText>
        </w:r>
      </w:del>
      <w:r w:rsidRPr="004B458B">
        <w:rPr>
          <w:rFonts w:ascii="Arial" w:hAnsi="Arial" w:cs="Arial"/>
          <w:lang w:val="en-GB"/>
        </w:rPr>
        <w:t xml:space="preserve">continued to build on this foundation by studying object-oriented languages like C++ and Java. In consequence, I implemented an AVL tree from scratch, solidifying my grasp of recursion in the process, </w:t>
      </w:r>
      <w:del w:id="22" w:author="Kirsten Tambling" w:date="2022-10-27T10:07:00Z">
        <w:r w:rsidRPr="004B458B" w:rsidDel="003E5241">
          <w:rPr>
            <w:rFonts w:ascii="Arial" w:hAnsi="Arial" w:cs="Arial"/>
            <w:lang w:val="en-GB"/>
          </w:rPr>
          <w:delText xml:space="preserve">to </w:delText>
        </w:r>
      </w:del>
      <w:ins w:id="23" w:author="Kirsten Tambling" w:date="2022-10-27T10:07:00Z">
        <w:r w:rsidR="003E5241">
          <w:rPr>
            <w:rFonts w:ascii="Arial" w:hAnsi="Arial" w:cs="Arial"/>
            <w:lang w:val="en-GB"/>
          </w:rPr>
          <w:t xml:space="preserve">and </w:t>
        </w:r>
      </w:ins>
      <w:del w:id="24" w:author="Kirsten Tambling" w:date="2022-10-27T10:07:00Z">
        <w:r w:rsidRPr="004B458B" w:rsidDel="003E5241">
          <w:rPr>
            <w:rFonts w:ascii="Arial" w:hAnsi="Arial" w:cs="Arial"/>
            <w:lang w:val="en-GB"/>
          </w:rPr>
          <w:delText>then u</w:delText>
        </w:r>
      </w:del>
      <w:ins w:id="25" w:author="Kirsten Tambling" w:date="2022-10-27T10:08:00Z">
        <w:r w:rsidR="003E5241">
          <w:rPr>
            <w:rFonts w:ascii="Arial" w:hAnsi="Arial" w:cs="Arial"/>
            <w:lang w:val="en-GB"/>
          </w:rPr>
          <w:t>used</w:t>
        </w:r>
      </w:ins>
      <w:del w:id="26" w:author="Kirsten Tambling" w:date="2022-10-27T10:07:00Z">
        <w:r w:rsidRPr="004B458B" w:rsidDel="003E5241">
          <w:rPr>
            <w:rFonts w:ascii="Arial" w:hAnsi="Arial" w:cs="Arial"/>
            <w:lang w:val="en-GB"/>
          </w:rPr>
          <w:delText>se</w:delText>
        </w:r>
      </w:del>
      <w:r w:rsidRPr="004B458B">
        <w:rPr>
          <w:rFonts w:ascii="Arial" w:hAnsi="Arial" w:cs="Arial"/>
          <w:lang w:val="en-GB"/>
        </w:rPr>
        <w:t xml:space="preserve"> my new</w:t>
      </w:r>
      <w:ins w:id="27" w:author="Kirsten Tambling" w:date="2022-10-27T10:07:00Z">
        <w:r w:rsidR="003E5241">
          <w:rPr>
            <w:rFonts w:ascii="Arial" w:hAnsi="Arial" w:cs="Arial"/>
            <w:lang w:val="en-GB"/>
          </w:rPr>
          <w:t>-</w:t>
        </w:r>
      </w:ins>
      <w:r w:rsidRPr="004B458B">
        <w:rPr>
          <w:rFonts w:ascii="Arial" w:hAnsi="Arial" w:cs="Arial"/>
          <w:lang w:val="en-GB"/>
        </w:rPr>
        <w:t xml:space="preserve">found understanding of binary trees in Huffman coding. By using the </w:t>
      </w:r>
      <w:proofErr w:type="spellStart"/>
      <w:r w:rsidRPr="004B458B">
        <w:rPr>
          <w:rFonts w:ascii="Arial" w:hAnsi="Arial" w:cs="Arial"/>
          <w:lang w:val="en-GB"/>
        </w:rPr>
        <w:t>OpengGL</w:t>
      </w:r>
      <w:proofErr w:type="spellEnd"/>
      <w:r w:rsidRPr="004B458B">
        <w:rPr>
          <w:rFonts w:ascii="Arial" w:hAnsi="Arial" w:cs="Arial"/>
          <w:lang w:val="en-GB"/>
        </w:rPr>
        <w:t xml:space="preserve"> API I also designed and animated a functioning 3D vehicle to extend my knowledge to other CS field</w:t>
      </w:r>
      <w:r>
        <w:rPr>
          <w:rFonts w:ascii="Arial" w:hAnsi="Arial" w:cs="Arial"/>
          <w:lang w:val="en-GB"/>
        </w:rPr>
        <w:t xml:space="preserve">s. </w:t>
      </w:r>
    </w:p>
    <w:p w14:paraId="123E368E" w14:textId="397EF0BF" w:rsidR="004B458B" w:rsidRPr="004B458B" w:rsidRDefault="004B458B" w:rsidP="004B458B">
      <w:pPr>
        <w:rPr>
          <w:rFonts w:ascii="Arial" w:hAnsi="Arial" w:cs="Arial"/>
          <w:lang w:val="en-GB"/>
        </w:rPr>
      </w:pPr>
      <w:r w:rsidRPr="004B458B">
        <w:rPr>
          <w:rFonts w:ascii="Arial" w:hAnsi="Arial" w:cs="Arial"/>
          <w:lang w:val="en-GB"/>
        </w:rPr>
        <w:t xml:space="preserve">Coming to the UK last year to continue my education had allowed me to focus on the subjects relevant to my future career choice. A-levels in Maths and Further Maths gave me a new perspective on </w:t>
      </w:r>
      <w:del w:id="28" w:author="Kirsten Tambling" w:date="2022-10-27T10:08:00Z">
        <w:r w:rsidRPr="004B458B" w:rsidDel="003E5241">
          <w:rPr>
            <w:rFonts w:ascii="Arial" w:hAnsi="Arial" w:cs="Arial"/>
            <w:lang w:val="en-GB"/>
          </w:rPr>
          <w:delText xml:space="preserve">the </w:delText>
        </w:r>
      </w:del>
      <w:r w:rsidRPr="004B458B">
        <w:rPr>
          <w:rFonts w:ascii="Arial" w:hAnsi="Arial" w:cs="Arial"/>
          <w:lang w:val="en-GB"/>
        </w:rPr>
        <w:t xml:space="preserve">familiar concepts, such as learning the relevance of probability distributions and statistical expectations to data compression. Teaching myself </w:t>
      </w:r>
      <w:commentRangeStart w:id="29"/>
      <w:r w:rsidRPr="004B458B">
        <w:rPr>
          <w:rFonts w:ascii="Arial" w:hAnsi="Arial" w:cs="Arial"/>
          <w:lang w:val="en-GB"/>
        </w:rPr>
        <w:t xml:space="preserve">modules </w:t>
      </w:r>
      <w:commentRangeEnd w:id="29"/>
      <w:r w:rsidR="003E5241">
        <w:rPr>
          <w:rStyle w:val="CommentReference"/>
        </w:rPr>
        <w:commentReference w:id="29"/>
      </w:r>
      <w:r w:rsidRPr="004B458B">
        <w:rPr>
          <w:rFonts w:ascii="Arial" w:hAnsi="Arial" w:cs="Arial"/>
          <w:lang w:val="en-GB"/>
        </w:rPr>
        <w:t>o</w:t>
      </w:r>
      <w:ins w:id="30" w:author="Kirsten Tambling" w:date="2022-10-27T10:08:00Z">
        <w:r w:rsidR="003E5241">
          <w:rPr>
            <w:rFonts w:ascii="Arial" w:hAnsi="Arial" w:cs="Arial"/>
            <w:lang w:val="en-GB"/>
          </w:rPr>
          <w:t>n</w:t>
        </w:r>
      </w:ins>
      <w:del w:id="31" w:author="Kirsten Tambling" w:date="2022-10-27T10:08:00Z">
        <w:r w:rsidRPr="004B458B" w:rsidDel="003E5241">
          <w:rPr>
            <w:rFonts w:ascii="Arial" w:hAnsi="Arial" w:cs="Arial"/>
            <w:lang w:val="en-GB"/>
          </w:rPr>
          <w:delText>f</w:delText>
        </w:r>
      </w:del>
      <w:r w:rsidRPr="004B458B">
        <w:rPr>
          <w:rFonts w:ascii="Arial" w:hAnsi="Arial" w:cs="Arial"/>
          <w:lang w:val="en-GB"/>
        </w:rPr>
        <w:t xml:space="preserve"> Decision Maths, I discovered and implemented Graph Theory algorithms</w:t>
      </w:r>
      <w:ins w:id="32" w:author="Kirsten Tambling" w:date="2022-10-27T10:09:00Z">
        <w:r w:rsidR="003E5241">
          <w:rPr>
            <w:rFonts w:ascii="Arial" w:hAnsi="Arial" w:cs="Arial"/>
            <w:lang w:val="en-GB"/>
          </w:rPr>
          <w:t xml:space="preserve"> such as </w:t>
        </w:r>
      </w:ins>
      <w:del w:id="33" w:author="Kirsten Tambling" w:date="2022-10-27T10:09:00Z">
        <w:r w:rsidRPr="004B458B" w:rsidDel="003E5241">
          <w:rPr>
            <w:rFonts w:ascii="Arial" w:hAnsi="Arial" w:cs="Arial"/>
            <w:lang w:val="en-GB"/>
          </w:rPr>
          <w:delText xml:space="preserve"> (e.g. </w:delText>
        </w:r>
      </w:del>
      <w:r w:rsidRPr="004B458B">
        <w:rPr>
          <w:rFonts w:ascii="Arial" w:hAnsi="Arial" w:cs="Arial"/>
          <w:lang w:val="en-GB"/>
        </w:rPr>
        <w:t>Prim's and Kruskal's</w:t>
      </w:r>
      <w:del w:id="34" w:author="Kirsten Tambling" w:date="2022-10-27T10:09:00Z">
        <w:r w:rsidRPr="004B458B" w:rsidDel="003E5241">
          <w:rPr>
            <w:rFonts w:ascii="Arial" w:hAnsi="Arial" w:cs="Arial"/>
            <w:lang w:val="en-GB"/>
          </w:rPr>
          <w:delText>)</w:delText>
        </w:r>
      </w:del>
      <w:r w:rsidRPr="004B458B">
        <w:rPr>
          <w:rFonts w:ascii="Arial" w:hAnsi="Arial" w:cs="Arial"/>
          <w:lang w:val="en-GB"/>
        </w:rPr>
        <w:t xml:space="preserve"> in Python to reinforce my</w:t>
      </w:r>
      <w:ins w:id="35" w:author="Kirsten Tambling" w:date="2022-10-27T10:09:00Z">
        <w:r w:rsidR="003E5241">
          <w:rPr>
            <w:rFonts w:ascii="Arial" w:hAnsi="Arial" w:cs="Arial"/>
            <w:lang w:val="en-GB"/>
          </w:rPr>
          <w:t xml:space="preserve"> practical</w:t>
        </w:r>
      </w:ins>
      <w:r w:rsidRPr="004B458B">
        <w:rPr>
          <w:rFonts w:ascii="Arial" w:hAnsi="Arial" w:cs="Arial"/>
          <w:lang w:val="en-GB"/>
        </w:rPr>
        <w:t xml:space="preserve"> knowledge</w:t>
      </w:r>
      <w:del w:id="36" w:author="Kirsten Tambling" w:date="2022-10-27T10:09:00Z">
        <w:r w:rsidRPr="004B458B" w:rsidDel="003E5241">
          <w:rPr>
            <w:rFonts w:ascii="Arial" w:hAnsi="Arial" w:cs="Arial"/>
            <w:lang w:val="en-GB"/>
          </w:rPr>
          <w:delText xml:space="preserve"> in practice</w:delText>
        </w:r>
      </w:del>
      <w:r w:rsidRPr="004B458B">
        <w:rPr>
          <w:rFonts w:ascii="Arial" w:hAnsi="Arial" w:cs="Arial"/>
          <w:lang w:val="en-GB"/>
        </w:rPr>
        <w:t>. Finally, I was able to write dynamic simulations of global economic markets by combining my knowledge of mathematical</w:t>
      </w:r>
      <w:r>
        <w:rPr>
          <w:rFonts w:ascii="Arial" w:hAnsi="Arial" w:cs="Arial"/>
          <w:lang w:val="en-GB"/>
        </w:rPr>
        <w:t xml:space="preserve"> models </w:t>
      </w:r>
      <w:ins w:id="37" w:author="Kirsten Tambling" w:date="2022-10-27T10:09:00Z">
        <w:r w:rsidR="003E5241">
          <w:rPr>
            <w:rFonts w:ascii="Arial" w:hAnsi="Arial" w:cs="Arial"/>
            <w:lang w:val="en-GB"/>
          </w:rPr>
          <w:t>with</w:t>
        </w:r>
      </w:ins>
      <w:del w:id="38" w:author="Kirsten Tambling" w:date="2022-10-27T10:09:00Z">
        <w:r w:rsidDel="003E5241">
          <w:rPr>
            <w:rFonts w:ascii="Arial" w:hAnsi="Arial" w:cs="Arial"/>
            <w:lang w:val="en-GB"/>
          </w:rPr>
          <w:delText>and</w:delText>
        </w:r>
      </w:del>
      <w:r>
        <w:rPr>
          <w:rFonts w:ascii="Arial" w:hAnsi="Arial" w:cs="Arial"/>
          <w:lang w:val="en-GB"/>
        </w:rPr>
        <w:t xml:space="preserve"> A-Level Economics. </w:t>
      </w:r>
    </w:p>
    <w:p w14:paraId="77BFA067" w14:textId="0826A5C7" w:rsidR="004B458B" w:rsidRPr="004B458B" w:rsidRDefault="004B458B" w:rsidP="004B458B">
      <w:pPr>
        <w:rPr>
          <w:rFonts w:ascii="Arial" w:hAnsi="Arial" w:cs="Arial"/>
          <w:lang w:val="en-GB"/>
        </w:rPr>
      </w:pPr>
      <w:r w:rsidRPr="004B458B">
        <w:rPr>
          <w:rFonts w:ascii="Arial" w:hAnsi="Arial" w:cs="Arial"/>
          <w:lang w:val="en-GB"/>
        </w:rPr>
        <w:t xml:space="preserve">Like every great technology, computers </w:t>
      </w:r>
      <w:del w:id="39" w:author="Kirsten Tambling" w:date="2022-10-27T10:09:00Z">
        <w:r w:rsidRPr="004B458B" w:rsidDel="003E5241">
          <w:rPr>
            <w:rFonts w:ascii="Arial" w:hAnsi="Arial" w:cs="Arial"/>
            <w:lang w:val="en-GB"/>
          </w:rPr>
          <w:delText xml:space="preserve">also </w:delText>
        </w:r>
      </w:del>
      <w:r w:rsidRPr="004B458B">
        <w:rPr>
          <w:rFonts w:ascii="Arial" w:hAnsi="Arial" w:cs="Arial"/>
          <w:lang w:val="en-GB"/>
        </w:rPr>
        <w:t xml:space="preserve">give their users unique ways to misuse them. Watching </w:t>
      </w:r>
      <w:ins w:id="40" w:author="Kirsten Tambling" w:date="2022-10-27T10:09:00Z">
        <w:r w:rsidR="003E5241">
          <w:rPr>
            <w:rFonts w:ascii="Arial" w:hAnsi="Arial" w:cs="Arial"/>
            <w:lang w:val="en-GB"/>
          </w:rPr>
          <w:t>the</w:t>
        </w:r>
      </w:ins>
      <w:del w:id="41" w:author="Kirsten Tambling" w:date="2022-10-27T10:09:00Z">
        <w:r w:rsidRPr="004B458B" w:rsidDel="003E5241">
          <w:rPr>
            <w:rFonts w:ascii="Arial" w:hAnsi="Arial" w:cs="Arial"/>
            <w:lang w:val="en-GB"/>
          </w:rPr>
          <w:delText>a</w:delText>
        </w:r>
      </w:del>
      <w:r w:rsidRPr="004B458B">
        <w:rPr>
          <w:rFonts w:ascii="Arial" w:hAnsi="Arial" w:cs="Arial"/>
          <w:lang w:val="en-GB"/>
        </w:rPr>
        <w:t xml:space="preserve"> documentary </w:t>
      </w:r>
      <w:del w:id="42" w:author="Kirsten Tambling" w:date="2022-10-27T10:09:00Z">
        <w:r w:rsidRPr="004B458B" w:rsidDel="003E5241">
          <w:rPr>
            <w:rFonts w:ascii="Arial" w:hAnsi="Arial" w:cs="Arial"/>
            <w:lang w:val="en-GB"/>
          </w:rPr>
          <w:delText>"</w:delText>
        </w:r>
      </w:del>
      <w:r w:rsidRPr="004B458B">
        <w:rPr>
          <w:rFonts w:ascii="Arial" w:hAnsi="Arial" w:cs="Arial"/>
          <w:lang w:val="en-GB"/>
        </w:rPr>
        <w:t>The Social Dilemma</w:t>
      </w:r>
      <w:ins w:id="43" w:author="Kirsten Tambling" w:date="2022-10-27T10:09:00Z">
        <w:r w:rsidR="003E5241">
          <w:rPr>
            <w:rFonts w:ascii="Arial" w:hAnsi="Arial" w:cs="Arial"/>
            <w:lang w:val="en-GB"/>
          </w:rPr>
          <w:t xml:space="preserve"> </w:t>
        </w:r>
      </w:ins>
      <w:del w:id="44" w:author="Kirsten Tambling" w:date="2022-10-27T10:09:00Z">
        <w:r w:rsidRPr="004B458B" w:rsidDel="003E5241">
          <w:rPr>
            <w:rFonts w:ascii="Arial" w:hAnsi="Arial" w:cs="Arial"/>
            <w:lang w:val="en-GB"/>
          </w:rPr>
          <w:delText xml:space="preserve">" </w:delText>
        </w:r>
      </w:del>
      <w:r w:rsidRPr="004B458B">
        <w:rPr>
          <w:rFonts w:ascii="Arial" w:hAnsi="Arial" w:cs="Arial"/>
          <w:lang w:val="en-GB"/>
        </w:rPr>
        <w:t xml:space="preserve">made me consider the downsides of an interconnected global society, which </w:t>
      </w:r>
      <w:del w:id="45" w:author="Kirsten Tambling" w:date="2022-10-27T10:09:00Z">
        <w:r w:rsidRPr="004B458B" w:rsidDel="003E5241">
          <w:rPr>
            <w:rFonts w:ascii="Arial" w:hAnsi="Arial" w:cs="Arial"/>
            <w:lang w:val="en-GB"/>
          </w:rPr>
          <w:delText xml:space="preserve">lets </w:delText>
        </w:r>
      </w:del>
      <w:ins w:id="46" w:author="Kirsten Tambling" w:date="2022-10-27T10:09:00Z">
        <w:r w:rsidR="003E5241">
          <w:rPr>
            <w:rFonts w:ascii="Arial" w:hAnsi="Arial" w:cs="Arial"/>
            <w:lang w:val="en-GB"/>
          </w:rPr>
          <w:t>allows</w:t>
        </w:r>
        <w:r w:rsidR="003E5241" w:rsidRPr="004B458B">
          <w:rPr>
            <w:rFonts w:ascii="Arial" w:hAnsi="Arial" w:cs="Arial"/>
            <w:lang w:val="en-GB"/>
          </w:rPr>
          <w:t xml:space="preserve"> </w:t>
        </w:r>
      </w:ins>
      <w:r w:rsidRPr="004B458B">
        <w:rPr>
          <w:rFonts w:ascii="Arial" w:hAnsi="Arial" w:cs="Arial"/>
          <w:lang w:val="en-GB"/>
        </w:rPr>
        <w:t xml:space="preserve">big tech companies to collect and trade personal data to shape public opinions and </w:t>
      </w:r>
      <w:del w:id="47" w:author="Kirsten Tambling" w:date="2022-10-27T10:10:00Z">
        <w:r w:rsidRPr="004B458B" w:rsidDel="003E5241">
          <w:rPr>
            <w:rFonts w:ascii="Arial" w:hAnsi="Arial" w:cs="Arial"/>
            <w:lang w:val="en-GB"/>
          </w:rPr>
          <w:delText>gain m</w:delText>
        </w:r>
      </w:del>
      <w:ins w:id="48" w:author="Kirsten Tambling" w:date="2022-10-27T10:10:00Z">
        <w:r w:rsidR="003E5241">
          <w:rPr>
            <w:rFonts w:ascii="Arial" w:hAnsi="Arial" w:cs="Arial"/>
            <w:lang w:val="en-GB"/>
          </w:rPr>
          <w:t>make more</w:t>
        </w:r>
      </w:ins>
      <w:del w:id="49" w:author="Kirsten Tambling" w:date="2022-10-27T10:10:00Z">
        <w:r w:rsidRPr="004B458B" w:rsidDel="003E5241">
          <w:rPr>
            <w:rFonts w:ascii="Arial" w:hAnsi="Arial" w:cs="Arial"/>
            <w:lang w:val="en-GB"/>
          </w:rPr>
          <w:delText>ore</w:delText>
        </w:r>
      </w:del>
      <w:r w:rsidRPr="004B458B">
        <w:rPr>
          <w:rFonts w:ascii="Arial" w:hAnsi="Arial" w:cs="Arial"/>
          <w:lang w:val="en-GB"/>
        </w:rPr>
        <w:t xml:space="preserve"> profit. To investigate </w:t>
      </w:r>
      <w:del w:id="50" w:author="Kirsten Tambling" w:date="2022-10-27T10:10:00Z">
        <w:r w:rsidRPr="004B458B" w:rsidDel="003E5241">
          <w:rPr>
            <w:rFonts w:ascii="Arial" w:hAnsi="Arial" w:cs="Arial"/>
            <w:lang w:val="en-GB"/>
          </w:rPr>
          <w:delText xml:space="preserve">this </w:delText>
        </w:r>
      </w:del>
      <w:r w:rsidRPr="004B458B">
        <w:rPr>
          <w:rFonts w:ascii="Arial" w:hAnsi="Arial" w:cs="Arial"/>
          <w:lang w:val="en-GB"/>
        </w:rPr>
        <w:t xml:space="preserve">further, I read </w:t>
      </w:r>
      <w:del w:id="51" w:author="Kirsten Tambling" w:date="2022-10-27T10:10:00Z">
        <w:r w:rsidRPr="004B458B" w:rsidDel="003E5241">
          <w:rPr>
            <w:rFonts w:ascii="Arial" w:hAnsi="Arial" w:cs="Arial"/>
            <w:lang w:val="en-GB"/>
          </w:rPr>
          <w:delText>"</w:delText>
        </w:r>
      </w:del>
      <w:r w:rsidRPr="004B458B">
        <w:rPr>
          <w:rFonts w:ascii="Arial" w:hAnsi="Arial" w:cs="Arial"/>
          <w:lang w:val="en-GB"/>
        </w:rPr>
        <w:t>Free Software, Free Society</w:t>
      </w:r>
      <w:ins w:id="52" w:author="Kirsten Tambling" w:date="2022-10-27T10:10:00Z">
        <w:r w:rsidR="003E5241">
          <w:rPr>
            <w:rFonts w:ascii="Arial" w:hAnsi="Arial" w:cs="Arial"/>
            <w:lang w:val="en-GB"/>
          </w:rPr>
          <w:t xml:space="preserve"> </w:t>
        </w:r>
      </w:ins>
      <w:del w:id="53" w:author="Kirsten Tambling" w:date="2022-10-27T10:10:00Z">
        <w:r w:rsidRPr="004B458B" w:rsidDel="003E5241">
          <w:rPr>
            <w:rFonts w:ascii="Arial" w:hAnsi="Arial" w:cs="Arial"/>
            <w:lang w:val="en-GB"/>
          </w:rPr>
          <w:delText xml:space="preserve">" </w:delText>
        </w:r>
      </w:del>
      <w:r w:rsidRPr="004B458B">
        <w:rPr>
          <w:rFonts w:ascii="Arial" w:hAnsi="Arial" w:cs="Arial"/>
          <w:lang w:val="en-GB"/>
        </w:rPr>
        <w:t xml:space="preserve">by Richard M. Stallman, which introduced me to the world of Free and Open-Source Software. This became the topic of my EPQ, </w:t>
      </w:r>
      <w:del w:id="54" w:author="Kirsten Tambling" w:date="2022-10-27T10:10:00Z">
        <w:r w:rsidRPr="004B458B" w:rsidDel="003E5241">
          <w:rPr>
            <w:rFonts w:ascii="Arial" w:hAnsi="Arial" w:cs="Arial"/>
            <w:lang w:val="en-GB"/>
          </w:rPr>
          <w:delText>"</w:delText>
        </w:r>
      </w:del>
      <w:r w:rsidRPr="004B458B">
        <w:rPr>
          <w:rFonts w:ascii="Arial" w:hAnsi="Arial" w:cs="Arial"/>
          <w:lang w:val="en-GB"/>
        </w:rPr>
        <w:t>Linux:</w:t>
      </w:r>
      <w:ins w:id="55" w:author="Kirsten Tambling" w:date="2022-10-27T10:10:00Z">
        <w:r w:rsidR="003E5241">
          <w:rPr>
            <w:rFonts w:ascii="Arial" w:hAnsi="Arial" w:cs="Arial"/>
            <w:lang w:val="en-GB"/>
          </w:rPr>
          <w:t xml:space="preserve"> A</w:t>
        </w:r>
      </w:ins>
      <w:del w:id="56" w:author="Kirsten Tambling" w:date="2022-10-27T10:10:00Z">
        <w:r w:rsidRPr="004B458B" w:rsidDel="003E5241">
          <w:rPr>
            <w:rFonts w:ascii="Arial" w:hAnsi="Arial" w:cs="Arial"/>
            <w:lang w:val="en-GB"/>
          </w:rPr>
          <w:delText xml:space="preserve"> a</w:delText>
        </w:r>
      </w:del>
      <w:r w:rsidRPr="004B458B">
        <w:rPr>
          <w:rFonts w:ascii="Arial" w:hAnsi="Arial" w:cs="Arial"/>
          <w:lang w:val="en-GB"/>
        </w:rPr>
        <w:t xml:space="preserve">n OS </w:t>
      </w:r>
      <w:ins w:id="57" w:author="Kirsten Tambling" w:date="2022-10-27T10:10:00Z">
        <w:r w:rsidR="003E5241">
          <w:rPr>
            <w:rFonts w:ascii="Arial" w:hAnsi="Arial" w:cs="Arial"/>
            <w:lang w:val="en-GB"/>
          </w:rPr>
          <w:t>Y</w:t>
        </w:r>
      </w:ins>
      <w:del w:id="58" w:author="Kirsten Tambling" w:date="2022-10-27T10:10:00Z">
        <w:r w:rsidRPr="004B458B" w:rsidDel="003E5241">
          <w:rPr>
            <w:rFonts w:ascii="Arial" w:hAnsi="Arial" w:cs="Arial"/>
            <w:lang w:val="en-GB"/>
          </w:rPr>
          <w:delText>y</w:delText>
        </w:r>
      </w:del>
      <w:r w:rsidRPr="004B458B">
        <w:rPr>
          <w:rFonts w:ascii="Arial" w:hAnsi="Arial" w:cs="Arial"/>
          <w:lang w:val="en-GB"/>
        </w:rPr>
        <w:t xml:space="preserve">ou </w:t>
      </w:r>
      <w:ins w:id="59" w:author="Kirsten Tambling" w:date="2022-10-27T10:10:00Z">
        <w:r w:rsidR="003E5241">
          <w:rPr>
            <w:rFonts w:ascii="Arial" w:hAnsi="Arial" w:cs="Arial"/>
            <w:lang w:val="en-GB"/>
          </w:rPr>
          <w:t>C</w:t>
        </w:r>
      </w:ins>
      <w:del w:id="60" w:author="Kirsten Tambling" w:date="2022-10-27T10:10:00Z">
        <w:r w:rsidRPr="004B458B" w:rsidDel="003E5241">
          <w:rPr>
            <w:rFonts w:ascii="Arial" w:hAnsi="Arial" w:cs="Arial"/>
            <w:lang w:val="en-GB"/>
          </w:rPr>
          <w:delText>c</w:delText>
        </w:r>
      </w:del>
      <w:r w:rsidRPr="004B458B">
        <w:rPr>
          <w:rFonts w:ascii="Arial" w:hAnsi="Arial" w:cs="Arial"/>
          <w:lang w:val="en-GB"/>
        </w:rPr>
        <w:t>ontrol</w:t>
      </w:r>
      <w:del w:id="61" w:author="Kirsten Tambling" w:date="2022-10-27T10:10:00Z">
        <w:r w:rsidRPr="004B458B" w:rsidDel="003E5241">
          <w:rPr>
            <w:rFonts w:ascii="Arial" w:hAnsi="Arial" w:cs="Arial"/>
            <w:lang w:val="en-GB"/>
          </w:rPr>
          <w:delText>"</w:delText>
        </w:r>
      </w:del>
      <w:r w:rsidRPr="004B458B">
        <w:rPr>
          <w:rFonts w:ascii="Arial" w:hAnsi="Arial" w:cs="Arial"/>
          <w:lang w:val="en-GB"/>
        </w:rPr>
        <w:t xml:space="preserve">, </w:t>
      </w:r>
      <w:del w:id="62" w:author="Kirsten Tambling" w:date="2022-10-27T10:10:00Z">
        <w:r w:rsidRPr="004B458B" w:rsidDel="003E5241">
          <w:rPr>
            <w:rFonts w:ascii="Arial" w:hAnsi="Arial" w:cs="Arial"/>
            <w:lang w:val="en-GB"/>
          </w:rPr>
          <w:delText xml:space="preserve">in </w:delText>
        </w:r>
      </w:del>
      <w:r w:rsidRPr="004B458B">
        <w:rPr>
          <w:rFonts w:ascii="Arial" w:hAnsi="Arial" w:cs="Arial"/>
          <w:lang w:val="en-GB"/>
        </w:rPr>
        <w:t>which</w:t>
      </w:r>
      <w:del w:id="63" w:author="Kirsten Tambling" w:date="2022-10-27T10:10:00Z">
        <w:r w:rsidRPr="004B458B" w:rsidDel="003E5241">
          <w:rPr>
            <w:rFonts w:ascii="Arial" w:hAnsi="Arial" w:cs="Arial"/>
            <w:lang w:val="en-GB"/>
          </w:rPr>
          <w:delText xml:space="preserve"> I</w:delText>
        </w:r>
      </w:del>
      <w:r w:rsidRPr="004B458B">
        <w:rPr>
          <w:rFonts w:ascii="Arial" w:hAnsi="Arial" w:cs="Arial"/>
          <w:lang w:val="en-GB"/>
        </w:rPr>
        <w:t xml:space="preserve"> </w:t>
      </w:r>
      <w:del w:id="64" w:author="Kirsten Tambling" w:date="2022-10-27T10:10:00Z">
        <w:r w:rsidRPr="004B458B" w:rsidDel="003E5241">
          <w:rPr>
            <w:rFonts w:ascii="Arial" w:hAnsi="Arial" w:cs="Arial"/>
            <w:lang w:val="en-GB"/>
          </w:rPr>
          <w:delText xml:space="preserve">demonstrated </w:delText>
        </w:r>
      </w:del>
      <w:ins w:id="65" w:author="Kirsten Tambling" w:date="2022-10-27T10:10:00Z">
        <w:r w:rsidR="003E5241">
          <w:rPr>
            <w:rFonts w:ascii="Arial" w:hAnsi="Arial" w:cs="Arial"/>
            <w:lang w:val="en-GB"/>
          </w:rPr>
          <w:t>explored</w:t>
        </w:r>
        <w:r w:rsidR="003E5241" w:rsidRPr="004B458B">
          <w:rPr>
            <w:rFonts w:ascii="Arial" w:hAnsi="Arial" w:cs="Arial"/>
            <w:lang w:val="en-GB"/>
          </w:rPr>
          <w:t xml:space="preserve"> </w:t>
        </w:r>
      </w:ins>
      <w:r w:rsidRPr="004B458B">
        <w:rPr>
          <w:rFonts w:ascii="Arial" w:hAnsi="Arial" w:cs="Arial"/>
          <w:lang w:val="en-GB"/>
        </w:rPr>
        <w:t>how</w:t>
      </w:r>
      <w:ins w:id="66" w:author="Kirsten Tambling" w:date="2022-10-27T10:10:00Z">
        <w:r w:rsidR="003E5241">
          <w:rPr>
            <w:rFonts w:ascii="Arial" w:hAnsi="Arial" w:cs="Arial"/>
            <w:lang w:val="en-GB"/>
          </w:rPr>
          <w:t>,</w:t>
        </w:r>
      </w:ins>
      <w:r w:rsidRPr="004B458B">
        <w:rPr>
          <w:rFonts w:ascii="Arial" w:hAnsi="Arial" w:cs="Arial"/>
          <w:lang w:val="en-GB"/>
        </w:rPr>
        <w:t xml:space="preserve"> by meticulously decomposing every action undertaken in the OS,</w:t>
      </w:r>
      <w:ins w:id="67" w:author="Kirsten Tambling" w:date="2022-10-27T10:10:00Z">
        <w:r w:rsidR="003E5241">
          <w:rPr>
            <w:rFonts w:ascii="Arial" w:hAnsi="Arial" w:cs="Arial"/>
            <w:lang w:val="en-GB"/>
          </w:rPr>
          <w:t xml:space="preserve"> </w:t>
        </w:r>
      </w:ins>
      <w:del w:id="68" w:author="Kirsten Tambling" w:date="2022-10-27T10:10:00Z">
        <w:r w:rsidRPr="004B458B" w:rsidDel="003E5241">
          <w:rPr>
            <w:rFonts w:ascii="Arial" w:hAnsi="Arial" w:cs="Arial"/>
            <w:lang w:val="en-GB"/>
          </w:rPr>
          <w:delText xml:space="preserve"> it becomes possible for </w:delText>
        </w:r>
      </w:del>
      <w:r w:rsidRPr="004B458B">
        <w:rPr>
          <w:rFonts w:ascii="Arial" w:hAnsi="Arial" w:cs="Arial"/>
          <w:lang w:val="en-GB"/>
        </w:rPr>
        <w:t xml:space="preserve">a user </w:t>
      </w:r>
      <w:del w:id="69" w:author="Kirsten Tambling" w:date="2022-10-27T10:10:00Z">
        <w:r w:rsidRPr="004B458B" w:rsidDel="003E5241">
          <w:rPr>
            <w:rFonts w:ascii="Arial" w:hAnsi="Arial" w:cs="Arial"/>
            <w:lang w:val="en-GB"/>
          </w:rPr>
          <w:delText xml:space="preserve">to </w:delText>
        </w:r>
      </w:del>
      <w:ins w:id="70" w:author="Kirsten Tambling" w:date="2022-10-27T10:10:00Z">
        <w:r w:rsidR="003E5241">
          <w:rPr>
            <w:rFonts w:ascii="Arial" w:hAnsi="Arial" w:cs="Arial"/>
            <w:lang w:val="en-GB"/>
          </w:rPr>
          <w:t>can</w:t>
        </w:r>
        <w:r w:rsidR="003E5241" w:rsidRPr="004B458B">
          <w:rPr>
            <w:rFonts w:ascii="Arial" w:hAnsi="Arial" w:cs="Arial"/>
            <w:lang w:val="en-GB"/>
          </w:rPr>
          <w:t xml:space="preserve"> </w:t>
        </w:r>
      </w:ins>
      <w:r w:rsidRPr="004B458B">
        <w:rPr>
          <w:rFonts w:ascii="Arial" w:hAnsi="Arial" w:cs="Arial"/>
          <w:lang w:val="en-GB"/>
        </w:rPr>
        <w:t>control the system, instead of t</w:t>
      </w:r>
      <w:r>
        <w:rPr>
          <w:rFonts w:ascii="Arial" w:hAnsi="Arial" w:cs="Arial"/>
          <w:lang w:val="en-GB"/>
        </w:rPr>
        <w:t>he system controlling the user.</w:t>
      </w:r>
    </w:p>
    <w:p w14:paraId="0D797FD0" w14:textId="7C93A21A" w:rsidR="005D6DDB" w:rsidRPr="004B458B" w:rsidRDefault="004B458B" w:rsidP="004B458B">
      <w:pPr>
        <w:rPr>
          <w:rFonts w:ascii="Arial" w:hAnsi="Arial" w:cs="Arial"/>
          <w:lang w:val="en-GB"/>
        </w:rPr>
      </w:pPr>
      <w:r w:rsidRPr="004B458B">
        <w:rPr>
          <w:rFonts w:ascii="Arial" w:hAnsi="Arial" w:cs="Arial"/>
          <w:lang w:val="en-GB"/>
        </w:rPr>
        <w:t xml:space="preserve">I always strive to grow my knowledge of coding and the algorithms involved therein. </w:t>
      </w:r>
      <w:del w:id="71" w:author="Kirsten Tambling" w:date="2022-10-27T10:11:00Z">
        <w:r w:rsidRPr="004B458B" w:rsidDel="003E5241">
          <w:rPr>
            <w:rFonts w:ascii="Arial" w:hAnsi="Arial" w:cs="Arial"/>
            <w:lang w:val="en-GB"/>
          </w:rPr>
          <w:delText>"</w:delText>
        </w:r>
      </w:del>
      <w:r w:rsidRPr="004B458B">
        <w:rPr>
          <w:rFonts w:ascii="Arial" w:hAnsi="Arial" w:cs="Arial"/>
          <w:lang w:val="en-GB"/>
        </w:rPr>
        <w:t>Behind Deep Blue</w:t>
      </w:r>
      <w:del w:id="72" w:author="Kirsten Tambling" w:date="2022-10-27T10:11:00Z">
        <w:r w:rsidRPr="004B458B" w:rsidDel="003E5241">
          <w:rPr>
            <w:rFonts w:ascii="Arial" w:hAnsi="Arial" w:cs="Arial"/>
            <w:lang w:val="en-GB"/>
          </w:rPr>
          <w:delText>"</w:delText>
        </w:r>
      </w:del>
      <w:r w:rsidRPr="004B458B">
        <w:rPr>
          <w:rFonts w:ascii="Arial" w:hAnsi="Arial" w:cs="Arial"/>
          <w:lang w:val="en-GB"/>
        </w:rPr>
        <w:t xml:space="preserve">, a book about the AI that defeated the world chess champion in 1997, encouraged me to enrol into a two-week summer course on AI at the University of Oxford, where I studied different types of machine learning and the fundamentals of constructing a deep neural network. </w:t>
      </w:r>
      <w:del w:id="73" w:author="Kirsten Tambling" w:date="2022-10-27T10:11:00Z">
        <w:r w:rsidRPr="004B458B" w:rsidDel="003E5241">
          <w:rPr>
            <w:rFonts w:ascii="Arial" w:hAnsi="Arial" w:cs="Arial"/>
            <w:lang w:val="en-GB"/>
          </w:rPr>
          <w:delText>The books like "</w:delText>
        </w:r>
      </w:del>
      <w:r w:rsidRPr="004B458B">
        <w:rPr>
          <w:rFonts w:ascii="Arial" w:hAnsi="Arial" w:cs="Arial"/>
          <w:lang w:val="en-GB"/>
        </w:rPr>
        <w:t>Clean Code</w:t>
      </w:r>
      <w:del w:id="74" w:author="Kirsten Tambling" w:date="2022-10-27T10:11:00Z">
        <w:r w:rsidRPr="004B458B" w:rsidDel="003E5241">
          <w:rPr>
            <w:rFonts w:ascii="Arial" w:hAnsi="Arial" w:cs="Arial"/>
            <w:lang w:val="en-GB"/>
          </w:rPr>
          <w:delText>"</w:delText>
        </w:r>
      </w:del>
      <w:r w:rsidRPr="004B458B">
        <w:rPr>
          <w:rFonts w:ascii="Arial" w:hAnsi="Arial" w:cs="Arial"/>
          <w:lang w:val="en-GB"/>
        </w:rPr>
        <w:t xml:space="preserve"> by Robert C. Martin and Andrew Hunt's </w:t>
      </w:r>
      <w:del w:id="75" w:author="Kirsten Tambling" w:date="2022-10-27T10:11:00Z">
        <w:r w:rsidRPr="004B458B" w:rsidDel="003E5241">
          <w:rPr>
            <w:rFonts w:ascii="Arial" w:hAnsi="Arial" w:cs="Arial"/>
            <w:lang w:val="en-GB"/>
          </w:rPr>
          <w:delText>"</w:delText>
        </w:r>
      </w:del>
      <w:r w:rsidRPr="004B458B">
        <w:rPr>
          <w:rFonts w:ascii="Arial" w:hAnsi="Arial" w:cs="Arial"/>
          <w:lang w:val="en-GB"/>
        </w:rPr>
        <w:t>The Pragmatic Programmer</w:t>
      </w:r>
      <w:del w:id="76" w:author="Kirsten Tambling" w:date="2022-10-27T10:11:00Z">
        <w:r w:rsidRPr="004B458B" w:rsidDel="003E5241">
          <w:rPr>
            <w:rFonts w:ascii="Arial" w:hAnsi="Arial" w:cs="Arial"/>
            <w:lang w:val="en-GB"/>
          </w:rPr>
          <w:delText>"</w:delText>
        </w:r>
      </w:del>
      <w:r w:rsidRPr="004B458B">
        <w:rPr>
          <w:rFonts w:ascii="Arial" w:hAnsi="Arial" w:cs="Arial"/>
          <w:lang w:val="en-GB"/>
        </w:rPr>
        <w:t xml:space="preserve"> have given me valuable practical advice, </w:t>
      </w:r>
      <w:del w:id="77" w:author="Kirsten Tambling" w:date="2022-10-27T10:11:00Z">
        <w:r w:rsidRPr="004B458B" w:rsidDel="003E5241">
          <w:rPr>
            <w:rFonts w:ascii="Arial" w:hAnsi="Arial" w:cs="Arial"/>
            <w:lang w:val="en-GB"/>
          </w:rPr>
          <w:delText xml:space="preserve">drastically </w:delText>
        </w:r>
      </w:del>
      <w:r w:rsidRPr="004B458B">
        <w:rPr>
          <w:rFonts w:ascii="Arial" w:hAnsi="Arial" w:cs="Arial"/>
          <w:lang w:val="en-GB"/>
        </w:rPr>
        <w:t>improving the quality of my code</w:t>
      </w:r>
      <w:ins w:id="78" w:author="Kirsten Tambling" w:date="2022-10-27T10:11:00Z">
        <w:r w:rsidR="003E5241">
          <w:rPr>
            <w:rFonts w:ascii="Arial" w:hAnsi="Arial" w:cs="Arial"/>
            <w:lang w:val="en-GB"/>
          </w:rPr>
          <w:t xml:space="preserve"> and </w:t>
        </w:r>
      </w:ins>
      <w:del w:id="79" w:author="Kirsten Tambling" w:date="2022-10-27T10:11:00Z">
        <w:r w:rsidRPr="004B458B" w:rsidDel="003E5241">
          <w:rPr>
            <w:rFonts w:ascii="Arial" w:hAnsi="Arial" w:cs="Arial"/>
            <w:lang w:val="en-GB"/>
          </w:rPr>
          <w:delText xml:space="preserve">, </w:delText>
        </w:r>
      </w:del>
      <w:r w:rsidRPr="004B458B">
        <w:rPr>
          <w:rFonts w:ascii="Arial" w:hAnsi="Arial" w:cs="Arial"/>
          <w:lang w:val="en-GB"/>
        </w:rPr>
        <w:t xml:space="preserve">making it more </w:t>
      </w:r>
      <w:del w:id="80" w:author="Kirsten Tambling" w:date="2022-10-27T10:11:00Z">
        <w:r w:rsidRPr="004B458B" w:rsidDel="003E5241">
          <w:rPr>
            <w:rFonts w:ascii="Arial" w:hAnsi="Arial" w:cs="Arial"/>
            <w:lang w:val="en-GB"/>
          </w:rPr>
          <w:delText xml:space="preserve">concise and </w:delText>
        </w:r>
      </w:del>
      <w:r w:rsidRPr="004B458B">
        <w:rPr>
          <w:rFonts w:ascii="Arial" w:hAnsi="Arial" w:cs="Arial"/>
          <w:lang w:val="en-GB"/>
        </w:rPr>
        <w:t xml:space="preserve">efficient. Last summer, a two-week internship in a Swiss digital currency investing firm </w:t>
      </w:r>
      <w:proofErr w:type="spellStart"/>
      <w:r w:rsidRPr="004B458B">
        <w:rPr>
          <w:rFonts w:ascii="Arial" w:hAnsi="Arial" w:cs="Arial"/>
          <w:lang w:val="en-GB"/>
        </w:rPr>
        <w:t>Euratek</w:t>
      </w:r>
      <w:proofErr w:type="spellEnd"/>
      <w:r w:rsidRPr="004B458B">
        <w:rPr>
          <w:rFonts w:ascii="Arial" w:hAnsi="Arial" w:cs="Arial"/>
          <w:lang w:val="en-GB"/>
        </w:rPr>
        <w:t xml:space="preserve"> GmbH, showed me the challenges of dealing with the inherently volatile cryptocurrency markets, and the importance of</w:t>
      </w:r>
      <w:ins w:id="81" w:author="Kirsten Tambling" w:date="2022-10-27T10:11:00Z">
        <w:r w:rsidR="003E5241">
          <w:rPr>
            <w:rFonts w:ascii="Arial" w:hAnsi="Arial" w:cs="Arial"/>
            <w:lang w:val="en-GB"/>
          </w:rPr>
          <w:t xml:space="preserve"> using</w:t>
        </w:r>
      </w:ins>
      <w:r w:rsidRPr="004B458B">
        <w:rPr>
          <w:rFonts w:ascii="Arial" w:hAnsi="Arial" w:cs="Arial"/>
          <w:lang w:val="en-GB"/>
        </w:rPr>
        <w:t xml:space="preserve"> effective software solutions to mitigate the</w:t>
      </w:r>
      <w:ins w:id="82" w:author="Kirsten Tambling" w:date="2022-10-27T10:11:00Z">
        <w:r w:rsidR="003E5241">
          <w:rPr>
            <w:rFonts w:ascii="Arial" w:hAnsi="Arial" w:cs="Arial"/>
            <w:lang w:val="en-GB"/>
          </w:rPr>
          <w:t>ir</w:t>
        </w:r>
      </w:ins>
      <w:r w:rsidRPr="004B458B">
        <w:rPr>
          <w:rFonts w:ascii="Arial" w:hAnsi="Arial" w:cs="Arial"/>
          <w:lang w:val="en-GB"/>
        </w:rPr>
        <w:t xml:space="preserve"> unpredictability</w:t>
      </w:r>
      <w:del w:id="83" w:author="Kirsten Tambling" w:date="2022-10-27T10:11:00Z">
        <w:r w:rsidRPr="004B458B" w:rsidDel="003E5241">
          <w:rPr>
            <w:rFonts w:ascii="Arial" w:hAnsi="Arial" w:cs="Arial"/>
            <w:lang w:val="en-GB"/>
          </w:rPr>
          <w:delText xml:space="preserve"> thereof</w:delText>
        </w:r>
      </w:del>
      <w:r w:rsidRPr="004B458B">
        <w:rPr>
          <w:rFonts w:ascii="Arial" w:hAnsi="Arial" w:cs="Arial"/>
          <w:lang w:val="en-GB"/>
        </w:rPr>
        <w:t>, giving me invaluable experience as a result.</w:t>
      </w:r>
    </w:p>
    <w:p w14:paraId="092913BA" w14:textId="3544079E" w:rsidR="004B458B" w:rsidRPr="004B458B" w:rsidRDefault="004B458B" w:rsidP="004B458B">
      <w:pPr>
        <w:rPr>
          <w:rFonts w:ascii="Arial" w:hAnsi="Arial" w:cs="Arial"/>
          <w:lang w:val="en-GB"/>
        </w:rPr>
      </w:pPr>
      <w:r w:rsidRPr="004B458B">
        <w:rPr>
          <w:rFonts w:ascii="Arial" w:hAnsi="Arial" w:cs="Arial"/>
          <w:lang w:val="en-GB"/>
        </w:rPr>
        <w:t>I believe that physical and mental health are intertwined</w:t>
      </w:r>
      <w:ins w:id="84" w:author="Kirsten Tambling" w:date="2022-10-27T10:12:00Z">
        <w:r w:rsidR="003E5241">
          <w:rPr>
            <w:rFonts w:ascii="Arial" w:hAnsi="Arial" w:cs="Arial"/>
            <w:lang w:val="en-GB"/>
          </w:rPr>
          <w:t xml:space="preserve">, and </w:t>
        </w:r>
      </w:ins>
      <w:del w:id="85" w:author="Kirsten Tambling" w:date="2022-10-27T10:12:00Z">
        <w:r w:rsidRPr="004B458B" w:rsidDel="003E5241">
          <w:rPr>
            <w:rFonts w:ascii="Arial" w:hAnsi="Arial" w:cs="Arial"/>
            <w:lang w:val="en-GB"/>
          </w:rPr>
          <w:delText xml:space="preserve">, highlighting the essential nature of keeping active no matter the academic workload at hand. I </w:delText>
        </w:r>
      </w:del>
      <w:ins w:id="86" w:author="Kirsten Tambling" w:date="2022-10-27T10:12:00Z">
        <w:r w:rsidR="003E5241">
          <w:rPr>
            <w:rFonts w:ascii="Arial" w:hAnsi="Arial" w:cs="Arial"/>
            <w:lang w:val="en-GB"/>
          </w:rPr>
          <w:t xml:space="preserve">as a result have </w:t>
        </w:r>
      </w:ins>
      <w:r w:rsidRPr="004B458B">
        <w:rPr>
          <w:rFonts w:ascii="Arial" w:hAnsi="Arial" w:cs="Arial"/>
          <w:lang w:val="en-GB"/>
        </w:rPr>
        <w:t xml:space="preserve">played tennis for 7 years and have 4 years of </w:t>
      </w:r>
      <w:commentRangeStart w:id="87"/>
      <w:r w:rsidRPr="004B458B">
        <w:rPr>
          <w:rFonts w:ascii="Arial" w:hAnsi="Arial" w:cs="Arial"/>
          <w:lang w:val="en-GB"/>
        </w:rPr>
        <w:t xml:space="preserve">MMA </w:t>
      </w:r>
      <w:commentRangeEnd w:id="87"/>
      <w:r w:rsidR="003E5241">
        <w:rPr>
          <w:rStyle w:val="CommentReference"/>
        </w:rPr>
        <w:commentReference w:id="87"/>
      </w:r>
      <w:r w:rsidRPr="004B458B">
        <w:rPr>
          <w:rFonts w:ascii="Arial" w:hAnsi="Arial" w:cs="Arial"/>
          <w:lang w:val="en-GB"/>
        </w:rPr>
        <w:t xml:space="preserve">experience. I </w:t>
      </w:r>
      <w:del w:id="88" w:author="Kirsten Tambling" w:date="2022-10-27T10:12:00Z">
        <w:r w:rsidRPr="004B458B" w:rsidDel="003E5241">
          <w:rPr>
            <w:rFonts w:ascii="Arial" w:hAnsi="Arial" w:cs="Arial"/>
            <w:lang w:val="en-GB"/>
          </w:rPr>
          <w:delText xml:space="preserve">greatly </w:delText>
        </w:r>
      </w:del>
      <w:r w:rsidRPr="004B458B">
        <w:rPr>
          <w:rFonts w:ascii="Arial" w:hAnsi="Arial" w:cs="Arial"/>
          <w:lang w:val="en-GB"/>
        </w:rPr>
        <w:t xml:space="preserve">enjoy volunteering, having recently coordinated a </w:t>
      </w:r>
      <w:del w:id="89" w:author="Kirsten Tambling" w:date="2022-10-27T10:12:00Z">
        <w:r w:rsidRPr="004B458B" w:rsidDel="003E5241">
          <w:rPr>
            <w:rFonts w:ascii="Arial" w:hAnsi="Arial" w:cs="Arial"/>
            <w:lang w:val="en-GB"/>
          </w:rPr>
          <w:delText>fundraiser, “Night</w:delText>
        </w:r>
      </w:del>
      <w:ins w:id="90" w:author="Kirsten Tambling" w:date="2022-10-27T10:12:00Z">
        <w:r w:rsidR="003E5241">
          <w:rPr>
            <w:rFonts w:ascii="Arial" w:hAnsi="Arial" w:cs="Arial"/>
            <w:lang w:val="en-GB"/>
          </w:rPr>
          <w:t>Night</w:t>
        </w:r>
      </w:ins>
      <w:r w:rsidRPr="004B458B">
        <w:rPr>
          <w:rFonts w:ascii="Arial" w:hAnsi="Arial" w:cs="Arial"/>
          <w:lang w:val="en-GB"/>
        </w:rPr>
        <w:t xml:space="preserve"> Walk for the National Autistic Society</w:t>
      </w:r>
      <w:del w:id="91" w:author="Kirsten Tambling" w:date="2022-10-27T10:12:00Z">
        <w:r w:rsidRPr="004B458B" w:rsidDel="003E5241">
          <w:rPr>
            <w:rFonts w:ascii="Arial" w:hAnsi="Arial" w:cs="Arial"/>
            <w:lang w:val="en-GB"/>
          </w:rPr>
          <w:delText>"</w:delText>
        </w:r>
      </w:del>
      <w:ins w:id="92" w:author="Kirsten Tambling" w:date="2022-10-27T10:13:00Z">
        <w:r w:rsidR="003E5241">
          <w:rPr>
            <w:rFonts w:ascii="Arial" w:hAnsi="Arial" w:cs="Arial"/>
            <w:lang w:val="en-GB"/>
          </w:rPr>
          <w:t xml:space="preserve">, and was recently </w:t>
        </w:r>
      </w:ins>
      <w:del w:id="93" w:author="Kirsten Tambling" w:date="2022-10-27T10:13:00Z">
        <w:r w:rsidRPr="004B458B" w:rsidDel="003E5241">
          <w:rPr>
            <w:rFonts w:ascii="Arial" w:hAnsi="Arial" w:cs="Arial"/>
            <w:lang w:val="en-GB"/>
          </w:rPr>
          <w:delText xml:space="preserve">. Not to mention that I was </w:delText>
        </w:r>
      </w:del>
      <w:r w:rsidRPr="004B458B">
        <w:rPr>
          <w:rFonts w:ascii="Arial" w:hAnsi="Arial" w:cs="Arial"/>
          <w:lang w:val="en-GB"/>
        </w:rPr>
        <w:t>appointed to the position of</w:t>
      </w:r>
      <w:del w:id="94" w:author="Kirsten Tambling" w:date="2022-10-27T10:13:00Z">
        <w:r w:rsidRPr="004B458B" w:rsidDel="003E5241">
          <w:rPr>
            <w:rFonts w:ascii="Arial" w:hAnsi="Arial" w:cs="Arial"/>
            <w:lang w:val="en-GB"/>
          </w:rPr>
          <w:delText xml:space="preserve"> the</w:delText>
        </w:r>
      </w:del>
      <w:r w:rsidRPr="004B458B">
        <w:rPr>
          <w:rFonts w:ascii="Arial" w:hAnsi="Arial" w:cs="Arial"/>
          <w:lang w:val="en-GB"/>
        </w:rPr>
        <w:t xml:space="preserve"> Digital Innovator </w:t>
      </w:r>
      <w:del w:id="95" w:author="Kirsten Tambling" w:date="2022-10-27T10:13:00Z">
        <w:r w:rsidRPr="004B458B" w:rsidDel="003E5241">
          <w:rPr>
            <w:rFonts w:ascii="Arial" w:hAnsi="Arial" w:cs="Arial"/>
            <w:lang w:val="en-GB"/>
          </w:rPr>
          <w:delText xml:space="preserve">in </w:delText>
        </w:r>
      </w:del>
      <w:ins w:id="96" w:author="Kirsten Tambling" w:date="2022-10-27T10:13:00Z">
        <w:r w:rsidR="003E5241">
          <w:rPr>
            <w:rFonts w:ascii="Arial" w:hAnsi="Arial" w:cs="Arial"/>
            <w:lang w:val="en-GB"/>
          </w:rPr>
          <w:t>on</w:t>
        </w:r>
        <w:r w:rsidR="003E5241" w:rsidRPr="004B458B">
          <w:rPr>
            <w:rFonts w:ascii="Arial" w:hAnsi="Arial" w:cs="Arial"/>
            <w:lang w:val="en-GB"/>
          </w:rPr>
          <w:t xml:space="preserve"> </w:t>
        </w:r>
      </w:ins>
      <w:r w:rsidRPr="004B458B">
        <w:rPr>
          <w:rFonts w:ascii="Arial" w:hAnsi="Arial" w:cs="Arial"/>
          <w:lang w:val="en-GB"/>
        </w:rPr>
        <w:t xml:space="preserve">the Student Council. </w:t>
      </w:r>
      <w:commentRangeStart w:id="97"/>
      <w:r w:rsidRPr="004B458B">
        <w:rPr>
          <w:rFonts w:ascii="Arial" w:hAnsi="Arial" w:cs="Arial"/>
          <w:lang w:val="en-GB"/>
        </w:rPr>
        <w:t xml:space="preserve">This has given me a great opportunity to </w:t>
      </w:r>
      <w:proofErr w:type="gramStart"/>
      <w:r w:rsidRPr="004B458B">
        <w:rPr>
          <w:rFonts w:ascii="Arial" w:hAnsi="Arial" w:cs="Arial"/>
          <w:lang w:val="en-GB"/>
        </w:rPr>
        <w:t>help out</w:t>
      </w:r>
      <w:proofErr w:type="gramEnd"/>
      <w:r w:rsidRPr="004B458B">
        <w:rPr>
          <w:rFonts w:ascii="Arial" w:hAnsi="Arial" w:cs="Arial"/>
          <w:lang w:val="en-GB"/>
        </w:rPr>
        <w:t xml:space="preserve"> the college by, for example, administrating and improving a local rewards system "</w:t>
      </w:r>
      <w:proofErr w:type="spellStart"/>
      <w:r w:rsidRPr="004B458B">
        <w:rPr>
          <w:rFonts w:ascii="Arial" w:hAnsi="Arial" w:cs="Arial"/>
          <w:lang w:val="en-GB"/>
        </w:rPr>
        <w:t>Epraise</w:t>
      </w:r>
      <w:proofErr w:type="spellEnd"/>
      <w:r w:rsidRPr="004B458B">
        <w:rPr>
          <w:rFonts w:ascii="Arial" w:hAnsi="Arial" w:cs="Arial"/>
          <w:lang w:val="en-GB"/>
        </w:rPr>
        <w:t>".</w:t>
      </w:r>
      <w:commentRangeEnd w:id="97"/>
      <w:r w:rsidR="003E5241">
        <w:rPr>
          <w:rStyle w:val="CommentReference"/>
        </w:rPr>
        <w:commentReference w:id="97"/>
      </w:r>
    </w:p>
    <w:sectPr w:rsidR="004B458B" w:rsidRPr="004B458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Kirsten Tambling" w:date="2022-10-27T10:09:00Z" w:initials="KT">
    <w:p w14:paraId="0D815273" w14:textId="77777777" w:rsidR="003E5241" w:rsidRDefault="003E5241" w:rsidP="004D70E3">
      <w:r>
        <w:rPr>
          <w:rStyle w:val="CommentReference"/>
        </w:rPr>
        <w:annotationRef/>
      </w:r>
      <w:r>
        <w:rPr>
          <w:sz w:val="20"/>
          <w:szCs w:val="20"/>
        </w:rPr>
        <w:t>Do you mean teaching yourself outside of the syllabus here? I’m just a bit confused by the word ‘module’ here, which implies this was part of your school qualification. Could you clarify / rephrase?</w:t>
      </w:r>
    </w:p>
  </w:comment>
  <w:comment w:id="87" w:author="Kirsten Tambling" w:date="2022-10-27T10:12:00Z" w:initials="KT">
    <w:p w14:paraId="0546AA3B" w14:textId="77777777" w:rsidR="003E5241" w:rsidRDefault="003E5241" w:rsidP="001267D6">
      <w:r>
        <w:rPr>
          <w:rStyle w:val="CommentReference"/>
        </w:rPr>
        <w:annotationRef/>
      </w:r>
      <w:r>
        <w:rPr>
          <w:sz w:val="20"/>
          <w:szCs w:val="20"/>
        </w:rPr>
        <w:t>This acronym might need spelling out</w:t>
      </w:r>
    </w:p>
  </w:comment>
  <w:comment w:id="97" w:author="Kirsten Tambling" w:date="2022-10-27T10:15:00Z" w:initials="KT">
    <w:p w14:paraId="46136CDB" w14:textId="77777777" w:rsidR="003E5241" w:rsidRDefault="003E5241" w:rsidP="00B7416E">
      <w:r>
        <w:rPr>
          <w:rStyle w:val="CommentReference"/>
        </w:rPr>
        <w:annotationRef/>
      </w:r>
      <w:r>
        <w:rPr>
          <w:sz w:val="20"/>
          <w:szCs w:val="20"/>
        </w:rPr>
        <w:t xml:space="preserve">Rather than finishing here, maybe you could lose this sentence and say something like ‘I am now looking forward to combining all my practical and theoretical skills in computing and my enthusiasm for community life with a BA  / BSc in Computing at university’? or ‘I am keen to build on these interests at university, while developing my practical and theoretical computing skills through a BA / BSc in Computing’? Just something that wraps the whole thing together, nodding to the things you’ve already mentioned (experience, research skills, etc) and highlights the relevance of the last few examples, to remind the reader that you’re the full package. I always think it’s nice to explicitly namecheck the course at the end, just for completion’s sake and to suggest to the reader that this course is the logical next step after everything they’ve read.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815273" w15:done="0"/>
  <w15:commentEx w15:paraId="0546AA3B" w15:done="0"/>
  <w15:commentEx w15:paraId="46136C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4D745" w16cex:dateUtc="2022-10-27T09:09:00Z"/>
  <w16cex:commentExtensible w16cex:durableId="2704D819" w16cex:dateUtc="2022-10-27T09:12:00Z"/>
  <w16cex:commentExtensible w16cex:durableId="2704D8A7" w16cex:dateUtc="2022-10-27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815273" w16cid:durableId="2704D745"/>
  <w16cid:commentId w16cid:paraId="0546AA3B" w16cid:durableId="2704D819"/>
  <w16cid:commentId w16cid:paraId="46136CDB" w16cid:durableId="2704D8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sten Tambling">
    <w15:presenceInfo w15:providerId="Windows Live" w15:userId="d6fadf71895a8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58B"/>
    <w:rsid w:val="003E5241"/>
    <w:rsid w:val="004B458B"/>
    <w:rsid w:val="005D6DDB"/>
    <w:rsid w:val="00E177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26EC"/>
  <w15:chartTrackingRefBased/>
  <w15:docId w15:val="{C8482283-B821-4DF2-B72E-5F6898E2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E5241"/>
    <w:pPr>
      <w:spacing w:after="0" w:line="240" w:lineRule="auto"/>
    </w:pPr>
  </w:style>
  <w:style w:type="character" w:styleId="CommentReference">
    <w:name w:val="annotation reference"/>
    <w:basedOn w:val="DefaultParagraphFont"/>
    <w:uiPriority w:val="99"/>
    <w:semiHidden/>
    <w:unhideWhenUsed/>
    <w:rsid w:val="003E5241"/>
    <w:rPr>
      <w:sz w:val="16"/>
      <w:szCs w:val="16"/>
    </w:rPr>
  </w:style>
  <w:style w:type="paragraph" w:styleId="CommentText">
    <w:name w:val="annotation text"/>
    <w:basedOn w:val="Normal"/>
    <w:link w:val="CommentTextChar"/>
    <w:uiPriority w:val="99"/>
    <w:semiHidden/>
    <w:unhideWhenUsed/>
    <w:rsid w:val="003E5241"/>
    <w:pPr>
      <w:spacing w:line="240" w:lineRule="auto"/>
    </w:pPr>
    <w:rPr>
      <w:sz w:val="20"/>
      <w:szCs w:val="20"/>
    </w:rPr>
  </w:style>
  <w:style w:type="character" w:customStyle="1" w:styleId="CommentTextChar">
    <w:name w:val="Comment Text Char"/>
    <w:basedOn w:val="DefaultParagraphFont"/>
    <w:link w:val="CommentText"/>
    <w:uiPriority w:val="99"/>
    <w:semiHidden/>
    <w:rsid w:val="003E5241"/>
    <w:rPr>
      <w:sz w:val="20"/>
      <w:szCs w:val="20"/>
    </w:rPr>
  </w:style>
  <w:style w:type="paragraph" w:styleId="CommentSubject">
    <w:name w:val="annotation subject"/>
    <w:basedOn w:val="CommentText"/>
    <w:next w:val="CommentText"/>
    <w:link w:val="CommentSubjectChar"/>
    <w:uiPriority w:val="99"/>
    <w:semiHidden/>
    <w:unhideWhenUsed/>
    <w:rsid w:val="003E5241"/>
    <w:rPr>
      <w:b/>
      <w:bCs/>
    </w:rPr>
  </w:style>
  <w:style w:type="character" w:customStyle="1" w:styleId="CommentSubjectChar">
    <w:name w:val="Comment Subject Char"/>
    <w:basedOn w:val="CommentTextChar"/>
    <w:link w:val="CommentSubject"/>
    <w:uiPriority w:val="99"/>
    <w:semiHidden/>
    <w:rsid w:val="003E5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658</Words>
  <Characters>3752</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dc:creator>
  <cp:keywords/>
  <dc:description/>
  <cp:lastModifiedBy>Kirsten Tambling</cp:lastModifiedBy>
  <cp:revision>2</cp:revision>
  <dcterms:created xsi:type="dcterms:W3CDTF">2022-10-27T09:18:00Z</dcterms:created>
  <dcterms:modified xsi:type="dcterms:W3CDTF">2022-10-27T09:18:00Z</dcterms:modified>
</cp:coreProperties>
</file>